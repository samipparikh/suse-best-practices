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4AAD1" w14:textId="77777777" w:rsidR="00D2372F" w:rsidRPr="00016883" w:rsidRDefault="00D2372F" w:rsidP="00467DD7">
      <w:pPr>
        <w:pStyle w:val="SUSEBulletlist"/>
        <w:numPr>
          <w:ilvl w:val="0"/>
          <w:numId w:val="0"/>
        </w:numPr>
      </w:pPr>
      <w:r>
        <w:rPr>
          <w:noProof/>
        </w:rPr>
        <mc:AlternateContent>
          <mc:Choice Requires="wps">
            <w:drawing>
              <wp:anchor distT="0" distB="0" distL="114300" distR="114300" simplePos="0" relativeHeight="251662336" behindDoc="0" locked="0" layoutInCell="1" allowOverlap="1" wp14:anchorId="3D566F97" wp14:editId="3803D989">
                <wp:simplePos x="0" y="0"/>
                <wp:positionH relativeFrom="column">
                  <wp:posOffset>-37465</wp:posOffset>
                </wp:positionH>
                <wp:positionV relativeFrom="paragraph">
                  <wp:posOffset>-467360</wp:posOffset>
                </wp:positionV>
                <wp:extent cx="4432300" cy="497840"/>
                <wp:effectExtent l="0" t="0" r="0" b="10160"/>
                <wp:wrapNone/>
                <wp:docPr id="3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1FA4F" w14:textId="77777777" w:rsidR="00FB6179" w:rsidRDefault="00FB6179" w:rsidP="00D2372F">
                            <w:pPr>
                              <w:pStyle w:val="Subtitle"/>
                            </w:pPr>
                            <w:r>
                              <w:t>Implementation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66F97" id="_x0000_t202" coordsize="21600,21600" o:spt="202" path="m,l,21600r21600,l21600,xe">
                <v:stroke joinstyle="miter"/>
                <v:path gradientshapeok="t" o:connecttype="rect"/>
              </v:shapetype>
              <v:shape id="Text Box 56" o:spid="_x0000_s1026" type="#_x0000_t202" style="position:absolute;margin-left:-2.95pt;margin-top:-36.8pt;width:349pt;height:3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" filled="f" stroked="f">
                <v:textbox>
                  <w:txbxContent>
                    <w:p w14:paraId="5301FA4F" w14:textId="77777777" w:rsidR="00FB6179" w:rsidRDefault="00FB6179" w:rsidP="00D2372F">
                      <w:pPr>
                        <w:pStyle w:val="Subtitle"/>
                      </w:pPr>
                      <w:r>
                        <w:t>Implementation Guide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6BD22E8" wp14:editId="20F0D25C">
                <wp:simplePos x="0" y="0"/>
                <wp:positionH relativeFrom="column">
                  <wp:posOffset>4548505</wp:posOffset>
                </wp:positionH>
                <wp:positionV relativeFrom="paragraph">
                  <wp:posOffset>-473075</wp:posOffset>
                </wp:positionV>
                <wp:extent cx="1257300" cy="370840"/>
                <wp:effectExtent l="0" t="0" r="0" b="10160"/>
                <wp:wrapNone/>
                <wp:docPr id="2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8B3A7" w14:textId="77777777" w:rsidR="00FB6179" w:rsidRPr="004E138B" w:rsidRDefault="00FB6179" w:rsidP="00D2372F">
                            <w:pPr>
                              <w:rPr>
                                <w:rFonts w:ascii="Arial" w:hAnsi="Arial" w:cs="Arial"/>
                                <w:sz w:val="22"/>
                                <w:szCs w:val="22"/>
                              </w:rPr>
                            </w:pPr>
                            <w:r w:rsidRPr="004E138B">
                              <w:rPr>
                                <w:rFonts w:ascii="Arial" w:hAnsi="Arial" w:cs="Arial"/>
                                <w:sz w:val="22"/>
                                <w:szCs w:val="22"/>
                              </w:rPr>
                              <w:t>www.suse.com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D22E8" id="Text Box 55" o:spid="_x0000_s1027" type="#_x0000_t202" style="position:absolute;margin-left:358.15pt;margin-top:-37.25pt;width:99pt;height:2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" filled="f" stroked="f">
                <v:textbox>
                  <w:txbxContent>
                    <w:p w14:paraId="48A8B3A7" w14:textId="77777777" w:rsidR="00FB6179" w:rsidRPr="004E138B" w:rsidRDefault="00FB6179" w:rsidP="00D2372F">
                      <w:pPr>
                        <w:rPr>
                          <w:rFonts w:ascii="Arial" w:hAnsi="Arial" w:cs="Arial"/>
                          <w:sz w:val="22"/>
                          <w:szCs w:val="22"/>
                        </w:rPr>
                      </w:pPr>
                      <w:r w:rsidRPr="004E138B">
                        <w:rPr>
                          <w:rFonts w:ascii="Arial" w:hAnsi="Arial" w:cs="Arial"/>
                          <w:sz w:val="22"/>
                          <w:szCs w:val="22"/>
                        </w:rPr>
                        <w:t>www.suse.com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1C2D01D" wp14:editId="39B6C752">
                <wp:simplePos x="0" y="0"/>
                <wp:positionH relativeFrom="column">
                  <wp:posOffset>51435</wp:posOffset>
                </wp:positionH>
                <wp:positionV relativeFrom="paragraph">
                  <wp:posOffset>-568325</wp:posOffset>
                </wp:positionV>
                <wp:extent cx="4473575" cy="116840"/>
                <wp:effectExtent l="0" t="0" r="0" b="10160"/>
                <wp:wrapNone/>
                <wp:docPr id="2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3575" cy="116840"/>
                        </a:xfrm>
                        <a:prstGeom prst="rect">
                          <a:avLst/>
                        </a:pr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2CACA98" id="Rectangle 60" o:spid="_x0000_s1026" style="position:absolute;margin-left:4.05pt;margin-top:-44.75pt;width:352.25pt;height: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" fillcolor="#d9d9d9" stroked="f">
                <v:stroke joinstyle="round"/>
              </v:rect>
            </w:pict>
          </mc:Fallback>
        </mc:AlternateContent>
      </w:r>
      <w:r>
        <w:rPr>
          <w:noProof/>
        </w:rPr>
        <mc:AlternateContent>
          <mc:Choice Requires="wps">
            <w:drawing>
              <wp:anchor distT="0" distB="0" distL="114300" distR="114300" simplePos="0" relativeHeight="251664384" behindDoc="0" locked="0" layoutInCell="1" allowOverlap="1" wp14:anchorId="34096603" wp14:editId="679B5708">
                <wp:simplePos x="0" y="0"/>
                <wp:positionH relativeFrom="column">
                  <wp:posOffset>4628515</wp:posOffset>
                </wp:positionH>
                <wp:positionV relativeFrom="paragraph">
                  <wp:posOffset>-568325</wp:posOffset>
                </wp:positionV>
                <wp:extent cx="2006600" cy="116840"/>
                <wp:effectExtent l="0" t="0" r="0" b="10160"/>
                <wp:wrapNone/>
                <wp:docPr id="2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0" cy="116840"/>
                        </a:xfrm>
                        <a:prstGeom prst="rect">
                          <a:avLst/>
                        </a:prstGeom>
                        <a:solidFill>
                          <a:srgbClr val="7AC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6DD0A91" id="Rectangle 61" o:spid="_x0000_s1026" style="position:absolute;margin-left:364.45pt;margin-top:-44.75pt;width:158pt;height: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" fillcolor="#7ac442" stroked="f">
                <v:stroke joinstyle="round"/>
              </v:rect>
            </w:pict>
          </mc:Fallback>
        </mc:AlternateContent>
      </w:r>
    </w:p>
    <w:p w14:paraId="6229CD65" w14:textId="77777777" w:rsidR="00D2372F" w:rsidRPr="00016883" w:rsidRDefault="00D2372F" w:rsidP="00D2372F">
      <w:pPr>
        <w:rPr>
          <w:rFonts w:ascii="Arial" w:hAnsi="Arial" w:cs="Arial"/>
        </w:rPr>
      </w:pPr>
    </w:p>
    <w:p w14:paraId="78B981BE" w14:textId="77777777" w:rsidR="00D2372F" w:rsidRPr="00016883" w:rsidRDefault="00D2372F" w:rsidP="00D2372F">
      <w:pPr>
        <w:rPr>
          <w:rFonts w:ascii="Arial" w:hAnsi="Arial" w:cs="Arial"/>
        </w:rPr>
      </w:pPr>
    </w:p>
    <w:p w14:paraId="7FB355FF" w14:textId="77777777" w:rsidR="00D2372F" w:rsidRPr="00016883" w:rsidRDefault="00D2372F" w:rsidP="00D2372F">
      <w:pPr>
        <w:pStyle w:val="SUSEBodyText"/>
      </w:pPr>
    </w:p>
    <w:p w14:paraId="1DF72122" w14:textId="77777777" w:rsidR="00D2372F" w:rsidRPr="00016883" w:rsidRDefault="00E456BA" w:rsidP="00D2372F">
      <w:pPr>
        <w:pStyle w:val="SUSEBodyText"/>
      </w:pPr>
      <w:r>
        <w:rPr>
          <w:noProof/>
        </w:rPr>
        <mc:AlternateContent>
          <mc:Choice Requires="wps">
            <w:drawing>
              <wp:anchor distT="0" distB="0" distL="114300" distR="114300" simplePos="0" relativeHeight="251660288" behindDoc="0" locked="0" layoutInCell="1" allowOverlap="1" wp14:anchorId="4D66B4DB" wp14:editId="7835256C">
                <wp:simplePos x="0" y="0"/>
                <wp:positionH relativeFrom="column">
                  <wp:posOffset>-62230</wp:posOffset>
                </wp:positionH>
                <wp:positionV relativeFrom="paragraph">
                  <wp:posOffset>318770</wp:posOffset>
                </wp:positionV>
                <wp:extent cx="6172200" cy="2171700"/>
                <wp:effectExtent l="0" t="0" r="0" b="12700"/>
                <wp:wrapNone/>
                <wp:docPr id="2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6041D" w14:textId="77777777" w:rsidR="00FB6179" w:rsidRDefault="00FB6179" w:rsidP="00D2372F">
                            <w:pPr>
                              <w:pStyle w:val="SUSEDocumentHeader"/>
                            </w:pPr>
                            <w:r>
                              <w:t xml:space="preserve">SUSE Enterprise Storage </w:t>
                            </w:r>
                          </w:p>
                          <w:p w14:paraId="50889537" w14:textId="27F7F7D9" w:rsidR="00FB6179" w:rsidRPr="007F220E" w:rsidRDefault="00FB6179" w:rsidP="00D2372F">
                            <w:pPr>
                              <w:pStyle w:val="SUSEDocumentHeader"/>
                            </w:pPr>
                            <w:r>
                              <w:t xml:space="preserve">Implementation Guide for </w:t>
                            </w:r>
                            <w:r w:rsidR="006F7E4D">
                              <w:t>Veeam</w:t>
                            </w:r>
                            <w:r w:rsidR="00AA13F0">
                              <w:t xml:space="preserve"> Archive</w:t>
                            </w:r>
                          </w:p>
                          <w:p w14:paraId="22D1402A" w14:textId="5C54EF0E" w:rsidR="00FB6179" w:rsidRDefault="00135186" w:rsidP="00D2372F">
                            <w:pPr>
                              <w:pStyle w:val="SUSEDocumentSubtitle"/>
                            </w:pPr>
                            <w:ins w:id="0" w:author="David Byte" w:date="2018-04-20T08:47:00Z">
                              <w:r>
                                <w:t>Veeam Certified Deployment</w:t>
                              </w:r>
                            </w:ins>
                            <w:r w:rsidR="00FB6179">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6B4DB" id="Text Box 45" o:spid="_x0000_s1028" type="#_x0000_t202" style="position:absolute;margin-left:-4.9pt;margin-top:25.1pt;width:486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" filled="f" stroked="f">
                <v:textbox>
                  <w:txbxContent>
                    <w:p w14:paraId="3E76041D" w14:textId="77777777" w:rsidR="00FB6179" w:rsidRDefault="00FB6179" w:rsidP="00D2372F">
                      <w:pPr>
                        <w:pStyle w:val="SUSEDocumentHeader"/>
                      </w:pPr>
                      <w:r>
                        <w:t xml:space="preserve">SUSE Enterprise Storage </w:t>
                      </w:r>
                    </w:p>
                    <w:p w14:paraId="50889537" w14:textId="27F7F7D9" w:rsidR="00FB6179" w:rsidRPr="007F220E" w:rsidRDefault="00FB6179" w:rsidP="00D2372F">
                      <w:pPr>
                        <w:pStyle w:val="SUSEDocumentHeader"/>
                      </w:pPr>
                      <w:r>
                        <w:t xml:space="preserve">Implementation Guide for </w:t>
                      </w:r>
                      <w:proofErr w:type="spellStart"/>
                      <w:r w:rsidR="006F7E4D">
                        <w:t>Veeam</w:t>
                      </w:r>
                      <w:proofErr w:type="spellEnd"/>
                      <w:r w:rsidR="00AA13F0">
                        <w:t xml:space="preserve"> Archive</w:t>
                      </w:r>
                    </w:p>
                    <w:p w14:paraId="22D1402A" w14:textId="5C54EF0E" w:rsidR="00FB6179" w:rsidRDefault="00135186" w:rsidP="00D2372F">
                      <w:pPr>
                        <w:pStyle w:val="SUSEDocumentSubtitle"/>
                      </w:pPr>
                      <w:proofErr w:type="spellStart"/>
                      <w:ins w:id="1" w:author="David Byte" w:date="2018-04-20T08:47:00Z">
                        <w:r>
                          <w:t>Veeam</w:t>
                        </w:r>
                        <w:proofErr w:type="spellEnd"/>
                        <w:r>
                          <w:t xml:space="preserve"> Certified Deployment</w:t>
                        </w:r>
                      </w:ins>
                      <w:r w:rsidR="00FB6179">
                        <w:br/>
                      </w:r>
                    </w:p>
                  </w:txbxContent>
                </v:textbox>
              </v:shape>
            </w:pict>
          </mc:Fallback>
        </mc:AlternateContent>
      </w:r>
    </w:p>
    <w:p w14:paraId="2CBED4D1" w14:textId="77777777" w:rsidR="00D2372F" w:rsidRPr="00016883" w:rsidRDefault="00D2372F" w:rsidP="00D2372F">
      <w:pPr>
        <w:pStyle w:val="SUSEBodyText"/>
      </w:pPr>
    </w:p>
    <w:p w14:paraId="2FF729FF" w14:textId="77777777" w:rsidR="00D2372F" w:rsidRPr="00016883" w:rsidRDefault="00D2372F" w:rsidP="00D2372F">
      <w:pPr>
        <w:rPr>
          <w:rFonts w:ascii="Arial" w:hAnsi="Arial" w:cs="Arial"/>
        </w:rPr>
      </w:pPr>
    </w:p>
    <w:p w14:paraId="3812EDD5" w14:textId="77777777" w:rsidR="00D2372F" w:rsidRPr="00016883" w:rsidRDefault="00D2372F" w:rsidP="00D2372F">
      <w:pPr>
        <w:rPr>
          <w:rFonts w:ascii="Arial" w:hAnsi="Arial" w:cs="Arial"/>
        </w:rPr>
      </w:pPr>
    </w:p>
    <w:p w14:paraId="493AE82F" w14:textId="77777777" w:rsidR="00D2372F" w:rsidRPr="00016883" w:rsidRDefault="00D2372F" w:rsidP="00D2372F">
      <w:pPr>
        <w:rPr>
          <w:rFonts w:ascii="Arial" w:hAnsi="Arial" w:cs="Arial"/>
        </w:rPr>
      </w:pPr>
    </w:p>
    <w:p w14:paraId="73EA2AD0" w14:textId="77777777" w:rsidR="00D2372F" w:rsidRPr="00016883" w:rsidRDefault="00D2372F" w:rsidP="00D2372F">
      <w:pPr>
        <w:rPr>
          <w:rFonts w:ascii="Arial" w:hAnsi="Arial" w:cs="Arial"/>
        </w:rPr>
      </w:pPr>
    </w:p>
    <w:p w14:paraId="7979624C" w14:textId="77777777" w:rsidR="00D2372F" w:rsidRPr="00016883" w:rsidRDefault="00D2372F" w:rsidP="00D2372F">
      <w:pPr>
        <w:rPr>
          <w:rFonts w:ascii="Arial" w:hAnsi="Arial" w:cs="Arial"/>
        </w:rPr>
      </w:pPr>
      <w:r>
        <w:rPr>
          <w:noProof/>
        </w:rPr>
        <mc:AlternateContent>
          <mc:Choice Requires="wps">
            <w:drawing>
              <wp:anchor distT="0" distB="0" distL="114300" distR="114300" simplePos="0" relativeHeight="251659264" behindDoc="0" locked="0" layoutInCell="1" allowOverlap="1" wp14:anchorId="29E9A7B5" wp14:editId="03D38DD2">
                <wp:simplePos x="0" y="0"/>
                <wp:positionH relativeFrom="column">
                  <wp:posOffset>-52705</wp:posOffset>
                </wp:positionH>
                <wp:positionV relativeFrom="paragraph">
                  <wp:posOffset>186055</wp:posOffset>
                </wp:positionV>
                <wp:extent cx="2926080" cy="365760"/>
                <wp:effectExtent l="0" t="0" r="0" b="0"/>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FBD0A" w14:textId="77777777" w:rsidR="00FB6179" w:rsidRDefault="00FB6179" w:rsidP="00D237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9A7B5" id="Text Box 10" o:spid="_x0000_s1029" type="#_x0000_t202" style="position:absolute;margin-left:-4.15pt;margin-top:14.65pt;width:230.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" filled="f" stroked="f">
                <v:textbox>
                  <w:txbxContent>
                    <w:p w14:paraId="58AFBD0A" w14:textId="77777777" w:rsidR="00FB6179" w:rsidRDefault="00FB6179" w:rsidP="00D2372F"/>
                  </w:txbxContent>
                </v:textbox>
              </v:shape>
            </w:pict>
          </mc:Fallback>
        </mc:AlternateContent>
      </w:r>
    </w:p>
    <w:p w14:paraId="40BCFDD0" w14:textId="77777777" w:rsidR="00D2372F" w:rsidRDefault="00D2372F" w:rsidP="00D2372F">
      <w:pPr>
        <w:pStyle w:val="SUSEBodyText"/>
      </w:pPr>
    </w:p>
    <w:p w14:paraId="2D61E650" w14:textId="77777777" w:rsidR="00D2372F" w:rsidRPr="002C31B0" w:rsidRDefault="00D2372F" w:rsidP="00D2372F"/>
    <w:p w14:paraId="1FCD450F" w14:textId="77777777" w:rsidR="00D2372F" w:rsidRPr="002C31B0" w:rsidRDefault="00D2372F" w:rsidP="00D2372F"/>
    <w:p w14:paraId="20DF1A8E" w14:textId="77777777" w:rsidR="00D2372F" w:rsidRPr="002C31B0" w:rsidRDefault="00D2372F" w:rsidP="00D2372F"/>
    <w:p w14:paraId="2A0A85B7" w14:textId="77777777" w:rsidR="00D2372F" w:rsidRPr="002C31B0" w:rsidRDefault="00D2372F" w:rsidP="00D2372F"/>
    <w:p w14:paraId="70B885EF" w14:textId="77777777" w:rsidR="00D2372F" w:rsidRPr="002C31B0" w:rsidRDefault="00D2372F" w:rsidP="00D2372F"/>
    <w:p w14:paraId="71F71476" w14:textId="77777777" w:rsidR="00D2372F" w:rsidRPr="002C31B0" w:rsidRDefault="00D2372F" w:rsidP="00D2372F"/>
    <w:p w14:paraId="2ED8EFC6" w14:textId="77777777" w:rsidR="00D2372F" w:rsidRPr="002C31B0" w:rsidRDefault="00D2372F" w:rsidP="00D2372F"/>
    <w:p w14:paraId="537350FA" w14:textId="77777777" w:rsidR="00D2372F" w:rsidRPr="002C31B0" w:rsidRDefault="00D2372F" w:rsidP="00D2372F"/>
    <w:p w14:paraId="09F65CB1" w14:textId="77777777" w:rsidR="00D2372F" w:rsidRPr="002C31B0" w:rsidRDefault="00D2372F" w:rsidP="00D2372F"/>
    <w:p w14:paraId="4B4EABEC" w14:textId="77777777" w:rsidR="00D2372F" w:rsidRPr="002C31B0" w:rsidRDefault="00D2372F" w:rsidP="00D2372F"/>
    <w:p w14:paraId="24264A5D" w14:textId="77777777" w:rsidR="00D2372F" w:rsidRDefault="00D2372F" w:rsidP="00D2372F"/>
    <w:p w14:paraId="6BFF8C27" w14:textId="77777777" w:rsidR="00D2372F" w:rsidRDefault="00D2372F" w:rsidP="00D2372F"/>
    <w:p w14:paraId="45B0A11D" w14:textId="77777777" w:rsidR="00D2372F" w:rsidRDefault="00D2372F" w:rsidP="00D2372F"/>
    <w:p w14:paraId="2421B392" w14:textId="77777777" w:rsidR="00D2372F" w:rsidRDefault="00D2372F" w:rsidP="00D2372F"/>
    <w:p w14:paraId="3BF2C04E" w14:textId="77777777" w:rsidR="00D2372F" w:rsidRDefault="00D2372F" w:rsidP="00D2372F"/>
    <w:p w14:paraId="6AC84920" w14:textId="77777777" w:rsidR="00D2372F" w:rsidRDefault="00D2372F" w:rsidP="00D2372F"/>
    <w:p w14:paraId="20AA33D5" w14:textId="77777777" w:rsidR="00D2372F" w:rsidRDefault="00D2372F" w:rsidP="00D2372F"/>
    <w:p w14:paraId="3C9338BD" w14:textId="77777777" w:rsidR="00D2372F" w:rsidRDefault="00D2372F" w:rsidP="00D2372F"/>
    <w:p w14:paraId="76F473A3" w14:textId="77777777" w:rsidR="00D2372F" w:rsidRDefault="00D2372F" w:rsidP="00D2372F"/>
    <w:p w14:paraId="1B053146" w14:textId="77777777" w:rsidR="00D2372F" w:rsidRDefault="00D2372F" w:rsidP="00D2372F"/>
    <w:p w14:paraId="3140040D" w14:textId="77777777" w:rsidR="00D2372F" w:rsidRDefault="00D2372F" w:rsidP="00D2372F"/>
    <w:p w14:paraId="7FE83458" w14:textId="77777777" w:rsidR="00D2372F" w:rsidRDefault="00D2372F" w:rsidP="00D2372F"/>
    <w:p w14:paraId="0A2D1B11" w14:textId="77777777" w:rsidR="00D2372F" w:rsidRDefault="00D2372F" w:rsidP="00D2372F"/>
    <w:p w14:paraId="7F7421D4" w14:textId="77777777" w:rsidR="00D2372F" w:rsidRDefault="00D2372F" w:rsidP="00D2372F">
      <w:pPr>
        <w:pStyle w:val="SUSEDocumentSubtitle"/>
      </w:pPr>
      <w:r>
        <w:t>Written by:</w:t>
      </w:r>
    </w:p>
    <w:p w14:paraId="2542CD3C" w14:textId="327AD30F" w:rsidR="00D2372F" w:rsidRDefault="00E4334F" w:rsidP="00D2372F">
      <w:pPr>
        <w:pStyle w:val="SUSEBodyText"/>
        <w:spacing w:after="0"/>
      </w:pPr>
      <w:r>
        <w:t>Kevin Ayres</w:t>
      </w:r>
      <w:r w:rsidR="00D2372F">
        <w:t>, SUSE</w:t>
      </w:r>
    </w:p>
    <w:p w14:paraId="0EC83D28" w14:textId="77777777" w:rsidR="00D2372F" w:rsidRDefault="00D2372F" w:rsidP="00D2372F">
      <w:pPr>
        <w:pStyle w:val="SUSEBodyText"/>
        <w:spacing w:after="0"/>
      </w:pPr>
    </w:p>
    <w:p w14:paraId="32DEF083" w14:textId="77777777" w:rsidR="00D2372F" w:rsidRDefault="00D2372F" w:rsidP="00D2372F"/>
    <w:p w14:paraId="2DBDA849" w14:textId="77777777" w:rsidR="00D2372F" w:rsidRDefault="00D2372F" w:rsidP="00D2372F"/>
    <w:p w14:paraId="5FEDB210" w14:textId="77777777" w:rsidR="00D2372F" w:rsidRDefault="00D2372F" w:rsidP="00D2372F"/>
    <w:p w14:paraId="3CD4FCD5" w14:textId="77777777" w:rsidR="00D2372F" w:rsidRDefault="00D2372F" w:rsidP="00D2372F"/>
    <w:p w14:paraId="51F45C3B" w14:textId="77777777" w:rsidR="00D2372F" w:rsidRDefault="00D2372F" w:rsidP="00D2372F"/>
    <w:p w14:paraId="26833002" w14:textId="77777777" w:rsidR="00D2372F" w:rsidRPr="002C31B0" w:rsidRDefault="00D2372F" w:rsidP="00D2372F">
      <w:pPr>
        <w:tabs>
          <w:tab w:val="left" w:pos="3288"/>
        </w:tabs>
        <w:sectPr w:rsidR="00D2372F" w:rsidRPr="002C31B0" w:rsidSect="00150695">
          <w:headerReference w:type="even" r:id="rId8"/>
          <w:footerReference w:type="default" r:id="rId9"/>
          <w:footerReference w:type="first" r:id="rId10"/>
          <w:pgSz w:w="12240" w:h="15840" w:code="1"/>
          <w:pgMar w:top="1440" w:right="720" w:bottom="1440" w:left="720" w:header="720" w:footer="870" w:gutter="0"/>
          <w:cols w:space="720"/>
          <w:titlePg/>
          <w:docGrid w:linePitch="326"/>
        </w:sectPr>
      </w:pPr>
    </w:p>
    <w:p w14:paraId="11D577C6" w14:textId="77777777" w:rsidR="00D2372F" w:rsidRDefault="00D2372F" w:rsidP="00D2372F">
      <w:pPr>
        <w:pStyle w:val="TOCHeading"/>
      </w:pPr>
      <w:r>
        <w:lastRenderedPageBreak/>
        <w:t>Contents</w:t>
      </w:r>
    </w:p>
    <w:p w14:paraId="3A99DD27" w14:textId="48A4BD02" w:rsidR="00360D2A" w:rsidRDefault="00D2372F">
      <w:pPr>
        <w:pStyle w:val="TOC1"/>
        <w:tabs>
          <w:tab w:val="right" w:leader="dot" w:pos="1079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91096954" w:history="1">
        <w:r w:rsidR="00360D2A" w:rsidRPr="0017203B">
          <w:rPr>
            <w:rStyle w:val="Hyperlink"/>
            <w:noProof/>
          </w:rPr>
          <w:t>Introduction</w:t>
        </w:r>
        <w:r w:rsidR="00360D2A">
          <w:rPr>
            <w:noProof/>
            <w:webHidden/>
          </w:rPr>
          <w:tab/>
        </w:r>
        <w:r w:rsidR="006F7E4D">
          <w:rPr>
            <w:noProof/>
            <w:webHidden/>
          </w:rPr>
          <w:t>2</w:t>
        </w:r>
      </w:hyperlink>
    </w:p>
    <w:p w14:paraId="3BC60473" w14:textId="0BE23CB5" w:rsidR="00360D2A" w:rsidRDefault="00A9243C">
      <w:pPr>
        <w:pStyle w:val="TOC1"/>
        <w:tabs>
          <w:tab w:val="right" w:leader="dot" w:pos="10790"/>
        </w:tabs>
        <w:rPr>
          <w:rFonts w:asciiTheme="minorHAnsi" w:eastAsiaTheme="minorEastAsia" w:hAnsiTheme="minorHAnsi" w:cstheme="minorBidi"/>
          <w:noProof/>
          <w:sz w:val="24"/>
          <w:szCs w:val="24"/>
        </w:rPr>
      </w:pPr>
      <w:hyperlink w:anchor="_Toc491096955" w:history="1">
        <w:r w:rsidR="00360D2A" w:rsidRPr="0017203B">
          <w:rPr>
            <w:rStyle w:val="Hyperlink"/>
            <w:noProof/>
          </w:rPr>
          <w:t>Business problem and business value</w:t>
        </w:r>
        <w:r w:rsidR="00360D2A">
          <w:rPr>
            <w:noProof/>
            <w:webHidden/>
          </w:rPr>
          <w:tab/>
        </w:r>
        <w:r w:rsidR="006F7E4D">
          <w:rPr>
            <w:noProof/>
            <w:webHidden/>
          </w:rPr>
          <w:t>2-3</w:t>
        </w:r>
      </w:hyperlink>
    </w:p>
    <w:p w14:paraId="36A57D1B" w14:textId="7CD4447F" w:rsidR="00360D2A" w:rsidRDefault="00A9243C">
      <w:pPr>
        <w:pStyle w:val="TOC1"/>
        <w:tabs>
          <w:tab w:val="right" w:leader="dot" w:pos="10790"/>
        </w:tabs>
        <w:rPr>
          <w:rFonts w:asciiTheme="minorHAnsi" w:eastAsiaTheme="minorEastAsia" w:hAnsiTheme="minorHAnsi" w:cstheme="minorBidi"/>
          <w:noProof/>
          <w:sz w:val="24"/>
          <w:szCs w:val="24"/>
        </w:rPr>
      </w:pPr>
      <w:hyperlink w:anchor="_Toc491096956" w:history="1">
        <w:r w:rsidR="00360D2A" w:rsidRPr="0017203B">
          <w:rPr>
            <w:rStyle w:val="Hyperlink"/>
            <w:noProof/>
          </w:rPr>
          <w:t>Requirements</w:t>
        </w:r>
        <w:r w:rsidR="00360D2A">
          <w:rPr>
            <w:noProof/>
            <w:webHidden/>
          </w:rPr>
          <w:tab/>
        </w:r>
        <w:r w:rsidR="00701B7F">
          <w:rPr>
            <w:noProof/>
            <w:webHidden/>
          </w:rPr>
          <w:t>3</w:t>
        </w:r>
      </w:hyperlink>
    </w:p>
    <w:p w14:paraId="05BD39AC" w14:textId="342A91A6" w:rsidR="00360D2A" w:rsidRDefault="00A9243C">
      <w:pPr>
        <w:pStyle w:val="TOC1"/>
        <w:tabs>
          <w:tab w:val="right" w:leader="dot" w:pos="10790"/>
        </w:tabs>
        <w:rPr>
          <w:rFonts w:asciiTheme="minorHAnsi" w:eastAsiaTheme="minorEastAsia" w:hAnsiTheme="minorHAnsi" w:cstheme="minorBidi"/>
          <w:noProof/>
          <w:sz w:val="24"/>
          <w:szCs w:val="24"/>
        </w:rPr>
      </w:pPr>
      <w:hyperlink w:anchor="_Toc491096957" w:history="1">
        <w:r w:rsidR="00360D2A" w:rsidRPr="0017203B">
          <w:rPr>
            <w:rStyle w:val="Hyperlink"/>
            <w:noProof/>
          </w:rPr>
          <w:t>Architectural overview</w:t>
        </w:r>
        <w:r w:rsidR="00360D2A">
          <w:rPr>
            <w:noProof/>
            <w:webHidden/>
          </w:rPr>
          <w:tab/>
        </w:r>
        <w:r w:rsidR="00701B7F">
          <w:rPr>
            <w:noProof/>
            <w:webHidden/>
          </w:rPr>
          <w:t>4-5</w:t>
        </w:r>
      </w:hyperlink>
    </w:p>
    <w:p w14:paraId="475A2C30" w14:textId="311C7186" w:rsidR="00360D2A" w:rsidRDefault="00A9243C">
      <w:pPr>
        <w:pStyle w:val="TOC1"/>
        <w:tabs>
          <w:tab w:val="right" w:leader="dot" w:pos="10790"/>
        </w:tabs>
        <w:rPr>
          <w:rFonts w:asciiTheme="minorHAnsi" w:eastAsiaTheme="minorEastAsia" w:hAnsiTheme="minorHAnsi" w:cstheme="minorBidi"/>
          <w:noProof/>
          <w:sz w:val="24"/>
          <w:szCs w:val="24"/>
        </w:rPr>
      </w:pPr>
      <w:hyperlink w:anchor="_Toc491096958" w:history="1">
        <w:r w:rsidR="00360D2A" w:rsidRPr="0017203B">
          <w:rPr>
            <w:rStyle w:val="Hyperlink"/>
            <w:noProof/>
          </w:rPr>
          <w:t>Deployment</w:t>
        </w:r>
        <w:r w:rsidR="00360D2A">
          <w:rPr>
            <w:noProof/>
            <w:webHidden/>
          </w:rPr>
          <w:tab/>
        </w:r>
        <w:r w:rsidR="00701B7F">
          <w:rPr>
            <w:noProof/>
            <w:webHidden/>
          </w:rPr>
          <w:t>6</w:t>
        </w:r>
      </w:hyperlink>
    </w:p>
    <w:p w14:paraId="695E09D2" w14:textId="172263BA" w:rsidR="00360D2A" w:rsidRDefault="00A9243C">
      <w:pPr>
        <w:pStyle w:val="TOC1"/>
        <w:tabs>
          <w:tab w:val="right" w:leader="dot" w:pos="10790"/>
        </w:tabs>
        <w:rPr>
          <w:rFonts w:asciiTheme="minorHAnsi" w:eastAsiaTheme="minorEastAsia" w:hAnsiTheme="minorHAnsi" w:cstheme="minorBidi"/>
          <w:noProof/>
          <w:sz w:val="24"/>
          <w:szCs w:val="24"/>
        </w:rPr>
      </w:pPr>
      <w:hyperlink w:anchor="_Toc491096959" w:history="1">
        <w:r w:rsidR="00360D2A" w:rsidRPr="0017203B">
          <w:rPr>
            <w:rStyle w:val="Hyperlink"/>
            <w:noProof/>
          </w:rPr>
          <w:t>Resources:</w:t>
        </w:r>
        <w:r w:rsidR="00360D2A">
          <w:rPr>
            <w:noProof/>
            <w:webHidden/>
          </w:rPr>
          <w:tab/>
        </w:r>
        <w:r w:rsidR="00701B7F">
          <w:rPr>
            <w:noProof/>
            <w:webHidden/>
          </w:rPr>
          <w:t>7</w:t>
        </w:r>
      </w:hyperlink>
    </w:p>
    <w:p w14:paraId="50E8AA15" w14:textId="072D0CF3" w:rsidR="00D2372F" w:rsidRDefault="00D2372F" w:rsidP="00701B7F">
      <w:pPr>
        <w:pStyle w:val="SUSEHeadingTOC1"/>
      </w:pPr>
      <w:r>
        <w:rPr>
          <w:noProof/>
        </w:rPr>
        <w:fldChar w:fldCharType="end"/>
      </w:r>
      <w:bookmarkStart w:id="1" w:name="_Toc491096954"/>
      <w:r w:rsidRPr="00F86DC9">
        <w:t>Introduction</w:t>
      </w:r>
      <w:bookmarkEnd w:id="1"/>
    </w:p>
    <w:p w14:paraId="1F6AF5F5" w14:textId="04D085D3" w:rsidR="00D2372F" w:rsidRPr="00927159" w:rsidRDefault="00D2372F" w:rsidP="00467DD7">
      <w:pPr>
        <w:pStyle w:val="SUSEBodyText"/>
      </w:pPr>
      <w:r w:rsidRPr="00FD098B">
        <w:t xml:space="preserve">The objective of this </w:t>
      </w:r>
      <w:r w:rsidR="00360D2A">
        <w:t>document</w:t>
      </w:r>
      <w:r w:rsidR="00360D2A" w:rsidRPr="00FD098B">
        <w:t xml:space="preserve"> </w:t>
      </w:r>
      <w:r w:rsidRPr="00FD098B">
        <w:t xml:space="preserve">is to present a </w:t>
      </w:r>
      <w:r w:rsidR="00E456BA">
        <w:t xml:space="preserve">guide on implementing </w:t>
      </w:r>
      <w:r w:rsidR="006F7E4D">
        <w:t>Veeam</w:t>
      </w:r>
      <w:r w:rsidR="00E456BA">
        <w:t xml:space="preserve"> connectivity </w:t>
      </w:r>
      <w:r w:rsidR="00575C4C">
        <w:t xml:space="preserve">with </w:t>
      </w:r>
      <w:r w:rsidR="00E456BA">
        <w:t>SUSE Enterprise Storage as a backup target</w:t>
      </w:r>
      <w:r w:rsidRPr="00FD098B">
        <w:t>.</w:t>
      </w:r>
      <w:r w:rsidR="006F7E4D">
        <w:t xml:space="preserve"> </w:t>
      </w:r>
      <w:r w:rsidRPr="00FD098B">
        <w:t>It is suggested that the document be read in its entirety, along with the supplemental appendix information before attempting the process.</w:t>
      </w:r>
      <w:r w:rsidR="006F7E4D">
        <w:t xml:space="preserve"> </w:t>
      </w:r>
      <w:r w:rsidR="00E456BA">
        <w:t>The final outcome of use of this docume</w:t>
      </w:r>
      <w:r w:rsidR="00734BF5">
        <w:t xml:space="preserve">nt should provide a working </w:t>
      </w:r>
      <w:r w:rsidR="006F7E4D">
        <w:t>Veeam</w:t>
      </w:r>
      <w:r w:rsidR="00BF4379">
        <w:t xml:space="preserve"> backup</w:t>
      </w:r>
      <w:r w:rsidR="00E456BA">
        <w:t xml:space="preserve"> environment leveraging </w:t>
      </w:r>
      <w:r w:rsidR="006B6F39" w:rsidRPr="00927159">
        <w:t xml:space="preserve">block </w:t>
      </w:r>
      <w:r w:rsidR="00E456BA" w:rsidRPr="00927159">
        <w:t>storage</w:t>
      </w:r>
      <w:r w:rsidR="00575C4C" w:rsidRPr="00927159">
        <w:t xml:space="preserve"> provided by SUSE Enterprise Storage</w:t>
      </w:r>
      <w:r w:rsidR="00E778E6">
        <w:t>(SES)</w:t>
      </w:r>
      <w:r w:rsidR="00E4334F" w:rsidRPr="00927159">
        <w:t xml:space="preserve"> via iSCSI</w:t>
      </w:r>
      <w:r w:rsidR="00A92A08">
        <w:t xml:space="preserve"> using the SES iSCSI Gateway</w:t>
      </w:r>
      <w:r w:rsidR="00E778E6">
        <w:t>(IGW</w:t>
      </w:r>
      <w:r w:rsidR="00A92A08">
        <w:t>.</w:t>
      </w:r>
      <w:r w:rsidR="00E778E6">
        <w:t>)</w:t>
      </w:r>
      <w:r w:rsidR="00A92A08">
        <w:t xml:space="preserve"> </w:t>
      </w:r>
      <w:r w:rsidR="00E778E6">
        <w:t xml:space="preserve">This document will illustrate a single IGW connection and while multiple IGW’s are standard, it is outside the scope of the basic setup illustrated herin. </w:t>
      </w:r>
    </w:p>
    <w:p w14:paraId="2A1A8EA1" w14:textId="77777777" w:rsidR="00D2372F" w:rsidRPr="00825BC0" w:rsidRDefault="00D2372F" w:rsidP="00D2372F">
      <w:pPr>
        <w:pStyle w:val="SUSESecondSubheadTOC3"/>
        <w:rPr>
          <w:i w:val="0"/>
          <w:sz w:val="24"/>
          <w:szCs w:val="24"/>
        </w:rPr>
      </w:pPr>
      <w:r w:rsidRPr="00825BC0">
        <w:rPr>
          <w:i w:val="0"/>
          <w:sz w:val="24"/>
          <w:szCs w:val="24"/>
        </w:rPr>
        <w:t>Target Audience</w:t>
      </w:r>
    </w:p>
    <w:p w14:paraId="2B2847BB" w14:textId="462EE974" w:rsidR="00B37EC1" w:rsidRPr="001537D8" w:rsidRDefault="00206504" w:rsidP="001537D8">
      <w:pPr>
        <w:pStyle w:val="SUSEBodyText"/>
        <w:rPr>
          <w:rFonts w:eastAsia="Times New Roman"/>
          <w:color w:val="333333"/>
        </w:rPr>
      </w:pPr>
      <w:r>
        <w:rPr>
          <w:rFonts w:eastAsia="Times New Roman"/>
          <w:color w:val="333333"/>
        </w:rPr>
        <w:t xml:space="preserve">The target audience for this document is </w:t>
      </w:r>
      <w:del w:id="2" w:author="David Byte" w:date="2018-04-03T10:41:00Z">
        <w:r w:rsidDel="00850819">
          <w:rPr>
            <w:rFonts w:eastAsia="Times New Roman"/>
            <w:color w:val="333333"/>
          </w:rPr>
          <w:delText xml:space="preserve">the </w:delText>
        </w:r>
      </w:del>
      <w:r>
        <w:rPr>
          <w:rFonts w:eastAsia="Times New Roman"/>
          <w:color w:val="333333"/>
        </w:rPr>
        <w:t xml:space="preserve">IT staff </w:t>
      </w:r>
      <w:ins w:id="3" w:author="David Byte" w:date="2018-04-03T10:41:00Z">
        <w:r w:rsidR="00850819">
          <w:rPr>
            <w:rFonts w:eastAsia="Times New Roman"/>
            <w:color w:val="333333"/>
          </w:rPr>
          <w:t xml:space="preserve">or consultants </w:t>
        </w:r>
      </w:ins>
      <w:r>
        <w:rPr>
          <w:rFonts w:eastAsia="Times New Roman"/>
          <w:color w:val="333333"/>
        </w:rPr>
        <w:t xml:space="preserve">responsible for implementing SUSE Enterprise Storage as a backup target for </w:t>
      </w:r>
      <w:r w:rsidR="006F7E4D">
        <w:rPr>
          <w:rFonts w:eastAsia="Times New Roman"/>
          <w:color w:val="333333"/>
        </w:rPr>
        <w:t>Veeam</w:t>
      </w:r>
      <w:r w:rsidR="00BF4379">
        <w:rPr>
          <w:rFonts w:eastAsia="Times New Roman"/>
          <w:color w:val="333333"/>
        </w:rPr>
        <w:t>.</w:t>
      </w:r>
      <w:r>
        <w:t xml:space="preserve"> </w:t>
      </w:r>
      <w:r w:rsidR="00575C4C">
        <w:t xml:space="preserve"> </w:t>
      </w:r>
      <w:r>
        <w:t xml:space="preserve"> </w:t>
      </w:r>
      <w:r w:rsidR="00575C4C">
        <w:t xml:space="preserve">Reasonable </w:t>
      </w:r>
      <w:r>
        <w:t xml:space="preserve">administrative knowledge of Linux and SUSE Enterprise Storage </w:t>
      </w:r>
      <w:r w:rsidR="006B6F39">
        <w:t xml:space="preserve">and operational knowledge of </w:t>
      </w:r>
      <w:r w:rsidR="006F7E4D">
        <w:t>Veeam</w:t>
      </w:r>
      <w:r w:rsidR="00BF4379">
        <w:t xml:space="preserve"> is</w:t>
      </w:r>
      <w:r>
        <w:t xml:space="preserve"> assumed.</w:t>
      </w:r>
      <w:bookmarkStart w:id="4" w:name="_Toc491096955"/>
    </w:p>
    <w:p w14:paraId="0E7F2D45" w14:textId="20BDC481" w:rsidR="00D2372F" w:rsidRPr="00EB039F" w:rsidRDefault="00D2372F" w:rsidP="00D2372F">
      <w:pPr>
        <w:pStyle w:val="SUSEHeadingTOC1"/>
      </w:pPr>
      <w:r w:rsidRPr="00F86DC9">
        <w:t>Business problem and business value</w:t>
      </w:r>
      <w:bookmarkEnd w:id="4"/>
    </w:p>
    <w:p w14:paraId="39EC9C31" w14:textId="45345BC0" w:rsidR="00D2372F" w:rsidRDefault="00206504" w:rsidP="00D46C57">
      <w:pPr>
        <w:pStyle w:val="SUSEBodyText"/>
      </w:pPr>
      <w:r>
        <w:t xml:space="preserve">Businesses are confronted by ever expanding production storage environments that require timely backups.  Coupled with the need for a short Recovery Time Objective (RTO) and concerns involving data durability of traditional media, the interest in disk-to-disk backup mechanisms continues to increase.  </w:t>
      </w:r>
      <w:r w:rsidR="00E77C02">
        <w:t>Many of these requirements are dictated by external threats (such as ransomware or security breaches) or regulatory changes such as the upcoming deadline for</w:t>
      </w:r>
      <w:r w:rsidR="00BF4379">
        <w:t xml:space="preserve"> General Data Protection Regulation (</w:t>
      </w:r>
      <w:r w:rsidR="00E77C02">
        <w:t>GDPR</w:t>
      </w:r>
      <w:r w:rsidR="00BF4379">
        <w:t>)</w:t>
      </w:r>
      <w:r w:rsidR="00E77C02">
        <w:t xml:space="preserve"> in May 2018.   </w:t>
      </w:r>
    </w:p>
    <w:p w14:paraId="4530CE21" w14:textId="77777777" w:rsidR="00D2372F" w:rsidRPr="00825BC0" w:rsidRDefault="00D2372F" w:rsidP="00467DD7">
      <w:pPr>
        <w:pStyle w:val="SUSESecondSubheadTOC3"/>
      </w:pPr>
      <w:r w:rsidRPr="00825BC0">
        <w:t xml:space="preserve">Business problem </w:t>
      </w:r>
    </w:p>
    <w:p w14:paraId="7C60A904" w14:textId="2B1C1C6F" w:rsidR="00D2372F" w:rsidRDefault="00206504" w:rsidP="00D46C57">
      <w:pPr>
        <w:pStyle w:val="SUSEBodyText"/>
      </w:pPr>
      <w:r>
        <w:t xml:space="preserve">The challenge of providing a valid backup and recovery service to IT is a multi-faceted issue.  Ever expanding </w:t>
      </w:r>
      <w:r w:rsidR="00BF4379">
        <w:t xml:space="preserve">datacenter </w:t>
      </w:r>
      <w:r>
        <w:t xml:space="preserve">landscapes are filled with applications spread across multiple servers and operating systems.  Combine this with the always-on requirements of a digital economy and the result is a need for fast backup, faster recovery, and application aware backup software. </w:t>
      </w:r>
      <w:r w:rsidR="001F1FC5">
        <w:t>These issues are compounded by the external threats.  When a virus or a ra</w:t>
      </w:r>
      <w:r w:rsidR="000C0039">
        <w:t xml:space="preserve">nsomware hits an enterprise, the administrator </w:t>
      </w:r>
      <w:r w:rsidR="00BF4379">
        <w:t xml:space="preserve">must </w:t>
      </w:r>
      <w:r w:rsidR="000C0039">
        <w:t xml:space="preserve">be able to recover the data quickly.  </w:t>
      </w:r>
    </w:p>
    <w:p w14:paraId="5F449935" w14:textId="31BB2D1D" w:rsidR="004D6466" w:rsidRPr="00B678E2" w:rsidRDefault="000C0039" w:rsidP="00D46C57">
      <w:pPr>
        <w:pStyle w:val="SUSEBodyText"/>
      </w:pPr>
      <w:commentRangeStart w:id="5"/>
      <w:del w:id="6" w:author="David Byte" w:date="2018-04-20T08:50:00Z">
        <w:r w:rsidDel="00C20086">
          <w:delText>Another issue comes from the ever changing regulatory landscape</w:delText>
        </w:r>
        <w:r w:rsidR="00C56A08" w:rsidDel="00C20086">
          <w:delText xml:space="preserve"> such as</w:delText>
        </w:r>
        <w:r w:rsidDel="00C20086">
          <w:delText xml:space="preserve"> the </w:delText>
        </w:r>
        <w:r w:rsidR="002562E6" w:rsidDel="00C20086">
          <w:delText xml:space="preserve">General Data Protection Regulation (GDPR) </w:delText>
        </w:r>
        <w:r w:rsidR="00C56A08" w:rsidDel="00C20086">
          <w:delText xml:space="preserve">which is planned to </w:delText>
        </w:r>
        <w:r w:rsidR="002562E6" w:rsidDel="00C20086">
          <w:delText>go into effect in May 2018.  This framework has significant implications to the private data of customers that is held by enterprises, and is accompanied by stiff penalties for those not following it.  It enforces a security governance model, allows for customers to delete their data that’s held by an enterprise within 72 hours and requires anonymization. Compliance with GDPR by using some of the traditional data protection solutions is almost impossible.</w:delText>
        </w:r>
      </w:del>
      <w:r w:rsidR="002562E6">
        <w:t xml:space="preserve">  </w:t>
      </w:r>
      <w:commentRangeEnd w:id="5"/>
      <w:r w:rsidR="00850819">
        <w:rPr>
          <w:rStyle w:val="CommentReference"/>
          <w:rFonts w:ascii="Times" w:hAnsi="Times"/>
        </w:rPr>
        <w:commentReference w:id="5"/>
      </w:r>
    </w:p>
    <w:p w14:paraId="23410746" w14:textId="77777777" w:rsidR="00D2372F" w:rsidRPr="00825BC0" w:rsidRDefault="00D2372F" w:rsidP="00467DD7">
      <w:pPr>
        <w:pStyle w:val="SUSESecondSubheadTOC3"/>
      </w:pPr>
      <w:r w:rsidRPr="00825BC0">
        <w:t xml:space="preserve">Business value </w:t>
      </w:r>
    </w:p>
    <w:p w14:paraId="0782A771" w14:textId="0DC8FB35" w:rsidR="002562E6" w:rsidRDefault="00206504" w:rsidP="00D2372F">
      <w:pPr>
        <w:pStyle w:val="SUSEBodyText"/>
      </w:pPr>
      <w:r>
        <w:lastRenderedPageBreak/>
        <w:t>The solution outlined in this guide enables</w:t>
      </w:r>
      <w:r w:rsidR="00DD0B2B">
        <w:t xml:space="preserve"> a customer to deploy a disk-to-disk target that is orchestrated </w:t>
      </w:r>
      <w:r w:rsidR="00B36B89">
        <w:t>through</w:t>
      </w:r>
      <w:r w:rsidR="00DD0B2B">
        <w:t xml:space="preserve"> </w:t>
      </w:r>
      <w:r w:rsidR="00B36B89">
        <w:t>Veeam.</w:t>
      </w:r>
      <w:r w:rsidR="00DD0B2B">
        <w:t xml:space="preserve"> SUSE Enterprise Storage can be </w:t>
      </w:r>
      <w:r w:rsidR="00C56A08">
        <w:t xml:space="preserve">utilized </w:t>
      </w:r>
      <w:r w:rsidR="00DD0B2B">
        <w:t>as a</w:t>
      </w:r>
      <w:r w:rsidR="00B36B89">
        <w:t>n</w:t>
      </w:r>
      <w:r w:rsidR="00DD0B2B">
        <w:t xml:space="preserve"> </w:t>
      </w:r>
      <w:r w:rsidR="00B36B89">
        <w:t>iSCSI Block Storage target over a common network</w:t>
      </w:r>
      <w:r w:rsidR="00DD0B2B">
        <w:t xml:space="preserve">.  The result is a high performing and flexible backup target with </w:t>
      </w:r>
      <w:r w:rsidR="00C56A08">
        <w:t xml:space="preserve">exabyte </w:t>
      </w:r>
      <w:r w:rsidR="00DD0B2B">
        <w:t xml:space="preserve">scalability. </w:t>
      </w:r>
    </w:p>
    <w:p w14:paraId="49650D64" w14:textId="77777777" w:rsidR="001E087F" w:rsidRDefault="001E087F" w:rsidP="001E087F">
      <w:pPr>
        <w:shd w:val="clear" w:color="auto" w:fill="FFFFFF"/>
        <w:rPr>
          <w:rFonts w:ascii="Trebuchet MS" w:hAnsi="Trebuchet MS"/>
          <w:color w:val="333333"/>
          <w:sz w:val="21"/>
          <w:szCs w:val="21"/>
          <w:lang w:val="en-GB" w:eastAsia="en-GB"/>
        </w:rPr>
      </w:pPr>
    </w:p>
    <w:p w14:paraId="44BF831B" w14:textId="1B85AB0F" w:rsidR="001E087F" w:rsidRPr="001E087F" w:rsidRDefault="001E087F" w:rsidP="001E087F">
      <w:pPr>
        <w:shd w:val="clear" w:color="auto" w:fill="FFFFFF"/>
        <w:rPr>
          <w:rFonts w:ascii="Arial" w:hAnsi="Arial"/>
          <w:sz w:val="20"/>
        </w:rPr>
      </w:pPr>
      <w:r w:rsidRPr="001E087F">
        <w:rPr>
          <w:rFonts w:ascii="Arial" w:hAnsi="Arial"/>
          <w:sz w:val="20"/>
        </w:rPr>
        <w:t xml:space="preserve">SUSE Enterprise Storage delivers savings for a </w:t>
      </w:r>
      <w:r w:rsidR="00B36B89">
        <w:rPr>
          <w:rFonts w:ascii="Arial" w:hAnsi="Arial"/>
          <w:sz w:val="20"/>
        </w:rPr>
        <w:t>Veeam</w:t>
      </w:r>
      <w:r w:rsidRPr="001E087F">
        <w:rPr>
          <w:rFonts w:ascii="Arial" w:hAnsi="Arial"/>
          <w:sz w:val="20"/>
        </w:rPr>
        <w:t xml:space="preserve"> disk-to-disk backup </w:t>
      </w:r>
      <w:r>
        <w:rPr>
          <w:rFonts w:ascii="Arial" w:hAnsi="Arial"/>
          <w:sz w:val="20"/>
        </w:rPr>
        <w:t>solution</w:t>
      </w:r>
      <w:r w:rsidRPr="001E087F">
        <w:rPr>
          <w:rFonts w:ascii="Arial" w:hAnsi="Arial"/>
          <w:sz w:val="20"/>
        </w:rPr>
        <w:t xml:space="preserve"> with:</w:t>
      </w:r>
    </w:p>
    <w:p w14:paraId="02156B1E" w14:textId="77777777" w:rsidR="001E087F" w:rsidRPr="001E087F" w:rsidRDefault="001E087F" w:rsidP="0028369B">
      <w:pPr>
        <w:pStyle w:val="SUSEBulletlist"/>
      </w:pPr>
      <w:r w:rsidRPr="001E087F">
        <w:t>Commodity hardware for minimal hardware cost</w:t>
      </w:r>
    </w:p>
    <w:p w14:paraId="0ABB1C3E" w14:textId="77777777" w:rsidR="001E087F" w:rsidRPr="001E087F" w:rsidRDefault="001E087F" w:rsidP="0028369B">
      <w:pPr>
        <w:pStyle w:val="SUSEBulletlist"/>
      </w:pPr>
      <w:r w:rsidRPr="001E087F">
        <w:t>Open source software, for minimal software cost and maximum flexibility</w:t>
      </w:r>
    </w:p>
    <w:p w14:paraId="47372ECC" w14:textId="77777777" w:rsidR="001E087F" w:rsidRPr="001E087F" w:rsidRDefault="001E087F" w:rsidP="0028369B">
      <w:pPr>
        <w:pStyle w:val="SUSEBulletlist"/>
      </w:pPr>
      <w:r w:rsidRPr="001E087F">
        <w:t>A self-managing, self-healing architecture for minimal management cost</w:t>
      </w:r>
    </w:p>
    <w:p w14:paraId="2B0B2264" w14:textId="2F68BA34" w:rsidR="001E087F" w:rsidRPr="001E087F" w:rsidRDefault="001E087F" w:rsidP="0028369B">
      <w:pPr>
        <w:pStyle w:val="SUSEBulletlist"/>
      </w:pPr>
      <w:r w:rsidRPr="001E087F">
        <w:t>A flexible, cluster-based design for graceful and inexpensive upgrade and innovative licensing model that avoids per-gigabyte storage charges, so you won’t owe more for saving more data.</w:t>
      </w:r>
    </w:p>
    <w:p w14:paraId="50DDD7F2" w14:textId="58787088" w:rsidR="00D2372F" w:rsidRPr="001537D8" w:rsidRDefault="001E087F" w:rsidP="001537D8">
      <w:pPr>
        <w:pStyle w:val="SUSEBulletlist"/>
      </w:pPr>
      <w:r w:rsidRPr="001E087F">
        <w:t>With minimal acquisition cost, management cost, and upgrade cost, SUSE Enterprise Storage is the lowest-price solution for enterprise archive and backup implementations</w:t>
      </w:r>
    </w:p>
    <w:p w14:paraId="69B24FFB" w14:textId="77777777" w:rsidR="007E5EA3" w:rsidRDefault="00D2372F" w:rsidP="00D2372F">
      <w:pPr>
        <w:pStyle w:val="SUSEHeadingTOC1"/>
      </w:pPr>
      <w:bookmarkStart w:id="7" w:name="_Toc491096956"/>
      <w:r w:rsidRPr="00F86DC9">
        <w:t>Requirements</w:t>
      </w:r>
      <w:bookmarkEnd w:id="7"/>
    </w:p>
    <w:p w14:paraId="0CECD385" w14:textId="649D218E" w:rsidR="007E5EA3" w:rsidRDefault="006D0A5F" w:rsidP="007E5EA3">
      <w:pPr>
        <w:pStyle w:val="SUSEBodyText"/>
      </w:pPr>
      <w:r>
        <w:t xml:space="preserve">Enterprise backup environments require stability, long term data </w:t>
      </w:r>
      <w:r w:rsidR="000408B1">
        <w:t xml:space="preserve">durability, scalability, and simple management.  Establishing these requirements enables the business to consistently meet their data protection needs and comply with data recovery requirements that can be mandated by operational needs or governmental regulations.   </w:t>
      </w:r>
    </w:p>
    <w:p w14:paraId="2B09BC88" w14:textId="6656812B" w:rsidR="00C56A08" w:rsidRPr="00A77290" w:rsidRDefault="00C56A08" w:rsidP="00C56A08">
      <w:pPr>
        <w:pStyle w:val="SUSEBulletlist"/>
        <w:numPr>
          <w:ilvl w:val="0"/>
          <w:numId w:val="0"/>
        </w:numPr>
      </w:pPr>
      <w:r>
        <w:t xml:space="preserve">This guide requires that a functional SUSE Enterprise Storage cluster with one or </w:t>
      </w:r>
      <w:r w:rsidRPr="00927159">
        <w:t xml:space="preserve">more RADOS </w:t>
      </w:r>
      <w:r w:rsidR="00927159" w:rsidRPr="00927159">
        <w:t>Block Devices</w:t>
      </w:r>
      <w:r w:rsidRPr="00927159">
        <w:t xml:space="preserve"> </w:t>
      </w:r>
      <w:r>
        <w:t xml:space="preserve">already deployed.  The process for deploying this environment can be found in the </w:t>
      </w:r>
    </w:p>
    <w:p w14:paraId="2F928034" w14:textId="72000D5A" w:rsidR="00C56A08" w:rsidRPr="00A77290" w:rsidRDefault="00C56A08" w:rsidP="00C56A08">
      <w:pPr>
        <w:pStyle w:val="SUSESubheadTOC2"/>
      </w:pPr>
      <w:r w:rsidRPr="00A77290">
        <w:t>Software</w:t>
      </w:r>
      <w:r w:rsidR="00B36B89">
        <w:t xml:space="preserve"> basline</w:t>
      </w:r>
      <w:r w:rsidRPr="00A77290">
        <w:t>:</w:t>
      </w:r>
    </w:p>
    <w:p w14:paraId="224D19B8" w14:textId="68FF61D6" w:rsidR="00C56A08" w:rsidRDefault="00C56A08" w:rsidP="00C56A08">
      <w:pPr>
        <w:pStyle w:val="SUSEBulletlist"/>
        <w:rPr>
          <w:color w:val="000000" w:themeColor="text1"/>
        </w:rPr>
      </w:pPr>
      <w:r w:rsidRPr="006D6273">
        <w:rPr>
          <w:color w:val="000000" w:themeColor="text1"/>
        </w:rPr>
        <w:t xml:space="preserve">SUSE Enterprise Storage </w:t>
      </w:r>
      <w:r w:rsidR="002E12C7" w:rsidRPr="006D6273">
        <w:rPr>
          <w:color w:val="000000" w:themeColor="text1"/>
        </w:rPr>
        <w:t>5</w:t>
      </w:r>
    </w:p>
    <w:p w14:paraId="2894B57A" w14:textId="03A9BD70" w:rsidR="0059593E" w:rsidRPr="0059593E" w:rsidRDefault="0059593E" w:rsidP="0059593E">
      <w:pPr>
        <w:pStyle w:val="Bulletedlist"/>
        <w:rPr>
          <w:color w:val="000000" w:themeColor="text1"/>
        </w:rPr>
      </w:pPr>
      <w:r>
        <w:rPr>
          <w:color w:val="000000" w:themeColor="text1"/>
          <w:shd w:val="clear" w:color="auto" w:fill="FFFFFF"/>
        </w:rPr>
        <w:t>Windows 2016 Tenant VM</w:t>
      </w:r>
    </w:p>
    <w:p w14:paraId="0CDB1B95" w14:textId="75E6D6D8" w:rsidR="00C56A08" w:rsidRPr="00B37EC1" w:rsidRDefault="006F7E4D" w:rsidP="00156228">
      <w:pPr>
        <w:pStyle w:val="Bulletedlist"/>
        <w:rPr>
          <w:color w:val="000000" w:themeColor="text1"/>
        </w:rPr>
      </w:pPr>
      <w:r>
        <w:rPr>
          <w:color w:val="000000" w:themeColor="text1"/>
          <w:shd w:val="clear" w:color="auto" w:fill="FFFFFF"/>
        </w:rPr>
        <w:t>Veeam</w:t>
      </w:r>
      <w:r w:rsidR="002E12C7" w:rsidRPr="006D6273">
        <w:rPr>
          <w:color w:val="000000" w:themeColor="text1"/>
          <w:shd w:val="clear" w:color="auto" w:fill="FFFFFF"/>
        </w:rPr>
        <w:t xml:space="preserve"> Backup &amp; Replication 9.5</w:t>
      </w:r>
      <w:r w:rsidR="00B37EC1">
        <w:rPr>
          <w:color w:val="000000" w:themeColor="text1"/>
          <w:shd w:val="clear" w:color="auto" w:fill="FFFFFF"/>
        </w:rPr>
        <w:t xml:space="preserve"> Update 2 </w:t>
      </w:r>
    </w:p>
    <w:p w14:paraId="747B3E4D" w14:textId="77777777" w:rsidR="00D2372F" w:rsidRPr="00825BC0" w:rsidRDefault="00D2372F" w:rsidP="00467DD7">
      <w:pPr>
        <w:pStyle w:val="SUSESecondSubheadTOC3"/>
      </w:pPr>
      <w:r w:rsidRPr="00825BC0">
        <w:t>Functional requirements</w:t>
      </w:r>
    </w:p>
    <w:p w14:paraId="3711F786" w14:textId="77777777" w:rsidR="00D2372F" w:rsidRDefault="00D2372F" w:rsidP="00D2372F">
      <w:pPr>
        <w:pStyle w:val="SUSEBodyText"/>
      </w:pPr>
      <w:r>
        <w:t>A SUSE Enterprise Storage solution is:</w:t>
      </w:r>
    </w:p>
    <w:p w14:paraId="4751AAB8" w14:textId="77777777" w:rsidR="00D2372F" w:rsidRDefault="00D2372F" w:rsidP="00D46C57">
      <w:pPr>
        <w:pStyle w:val="SUSEBulletlist"/>
      </w:pPr>
      <w:r>
        <w:t>Simple to setup and deploy, within the documented guidelines of system hardware, networking and environmental prerequisites.</w:t>
      </w:r>
    </w:p>
    <w:p w14:paraId="230F22EC" w14:textId="77777777" w:rsidR="00D2372F" w:rsidRDefault="00D2372F" w:rsidP="00D46C57">
      <w:pPr>
        <w:pStyle w:val="SUSEBulletlist"/>
      </w:pPr>
      <w:r>
        <w:t>Adaptable to the physical and logical constraints needed by the business, both initially and as needed over time for performance, security, and scalability concerns.</w:t>
      </w:r>
    </w:p>
    <w:p w14:paraId="16BB758E" w14:textId="77777777" w:rsidR="00D2372F" w:rsidRDefault="00D2372F" w:rsidP="00D46C57">
      <w:pPr>
        <w:pStyle w:val="SUSEBulletlist"/>
      </w:pPr>
      <w:r>
        <w:t>Resilient to changes in physical infrastructure components, caused by failure or required maintenance.</w:t>
      </w:r>
    </w:p>
    <w:p w14:paraId="30997671" w14:textId="77777777" w:rsidR="00D2372F" w:rsidRDefault="00D2372F" w:rsidP="00D46C57">
      <w:pPr>
        <w:pStyle w:val="SUSEBulletlist"/>
      </w:pPr>
      <w:r>
        <w:t>Capable of providing optimized object and block services to client access nodes, either directly or through gateway services.</w:t>
      </w:r>
    </w:p>
    <w:p w14:paraId="12F1A4BF" w14:textId="6F0B6098" w:rsidR="000408B1" w:rsidRPr="00F412D7" w:rsidRDefault="00E90ED2" w:rsidP="00D46C57">
      <w:pPr>
        <w:pStyle w:val="SUSEBulletlist"/>
      </w:pPr>
      <w:r>
        <w:t xml:space="preserve">Data protection is configurable </w:t>
      </w:r>
      <w:r w:rsidR="000408B1">
        <w:t>to meet the customer's individual needs at a granular level</w:t>
      </w:r>
      <w:r w:rsidR="009A08C2">
        <w:t xml:space="preserve">. </w:t>
      </w:r>
    </w:p>
    <w:p w14:paraId="0A61AD30" w14:textId="3793543C" w:rsidR="00D2372F" w:rsidRDefault="00D2372F" w:rsidP="00D2372F">
      <w:pPr>
        <w:pStyle w:val="SUSEHeadingTOC1"/>
      </w:pPr>
      <w:r>
        <w:br w:type="page"/>
      </w:r>
      <w:bookmarkStart w:id="8" w:name="_Toc491096957"/>
      <w:r w:rsidR="001537D8">
        <w:rPr>
          <w:noProof/>
        </w:rPr>
        <w:lastRenderedPageBreak/>
        <mc:AlternateContent>
          <mc:Choice Requires="wps">
            <w:drawing>
              <wp:anchor distT="0" distB="0" distL="114300" distR="114300" simplePos="0" relativeHeight="251683840" behindDoc="0" locked="0" layoutInCell="1" allowOverlap="1" wp14:anchorId="52C5B2E1" wp14:editId="7EDFC5C7">
                <wp:simplePos x="0" y="0"/>
                <wp:positionH relativeFrom="column">
                  <wp:posOffset>-18415</wp:posOffset>
                </wp:positionH>
                <wp:positionV relativeFrom="paragraph">
                  <wp:posOffset>323850</wp:posOffset>
                </wp:positionV>
                <wp:extent cx="7333615" cy="1911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333615" cy="191135"/>
                        </a:xfrm>
                        <a:prstGeom prst="rect">
                          <a:avLst/>
                        </a:prstGeom>
                        <a:solidFill>
                          <a:prstClr val="white"/>
                        </a:solidFill>
                        <a:ln>
                          <a:noFill/>
                        </a:ln>
                        <a:effectLst/>
                      </wps:spPr>
                      <wps:txbx>
                        <w:txbxContent>
                          <w:p w14:paraId="4EFD6FE2" w14:textId="36266816" w:rsidR="00CC7C90" w:rsidRPr="00FC00E1" w:rsidRDefault="00CC7C90" w:rsidP="0028369B">
                            <w:pPr>
                              <w:pStyle w:val="Caption"/>
                              <w:rPr>
                                <w:noProof/>
                              </w:rPr>
                            </w:pPr>
                            <w:r>
                              <w:t xml:space="preserve">Figure </w:t>
                            </w:r>
                            <w:r w:rsidR="00A9243C">
                              <w:fldChar w:fldCharType="begin"/>
                            </w:r>
                            <w:r w:rsidR="00A9243C">
                              <w:instrText xml:space="preserve"> SEQ Figure \* ARABIC </w:instrText>
                            </w:r>
                            <w:r w:rsidR="00A9243C">
                              <w:fldChar w:fldCharType="separate"/>
                            </w:r>
                            <w:r>
                              <w:rPr>
                                <w:noProof/>
                              </w:rPr>
                              <w:t>3</w:t>
                            </w:r>
                            <w:r w:rsidR="00A9243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5B2E1" id="_x0000_s1030" type="#_x0000_t202" style="position:absolute;margin-left:-1.45pt;margin-top:25.5pt;width:577.45pt;height:15.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" stroked="f">
                <v:textbox inset="0,0,0,0">
                  <w:txbxContent>
                    <w:p w14:paraId="4EFD6FE2" w14:textId="36266816" w:rsidR="00CC7C90" w:rsidRPr="00FC00E1" w:rsidRDefault="00CC7C90" w:rsidP="0028369B">
                      <w:pPr>
                        <w:pStyle w:val="Caption"/>
                        <w:rPr>
                          <w:noProof/>
                        </w:rPr>
                      </w:pPr>
                      <w:r>
                        <w:t xml:space="preserve">Figure </w:t>
                      </w:r>
                      <w:fldSimple w:instr=" SEQ Figure \* ARABIC ">
                        <w:r>
                          <w:rPr>
                            <w:noProof/>
                          </w:rPr>
                          <w:t>3</w:t>
                        </w:r>
                      </w:fldSimple>
                    </w:p>
                  </w:txbxContent>
                </v:textbox>
                <w10:wrap type="topAndBottom"/>
              </v:shape>
            </w:pict>
          </mc:Fallback>
        </mc:AlternateContent>
      </w:r>
      <w:r w:rsidRPr="00F86DC9">
        <w:t>Architectural overview</w:t>
      </w:r>
      <w:bookmarkEnd w:id="8"/>
    </w:p>
    <w:p w14:paraId="722DA233" w14:textId="655B71A5" w:rsidR="00CC075F" w:rsidRPr="00760948" w:rsidRDefault="00CA01D2" w:rsidP="00D2372F">
      <w:pPr>
        <w:pStyle w:val="SUSEHeadingTOC1"/>
      </w:pPr>
      <w:r w:rsidRPr="00CA01D2">
        <w:rPr>
          <w:noProof/>
        </w:rPr>
        <w:drawing>
          <wp:inline distT="0" distB="0" distL="0" distR="0" wp14:anchorId="0023BFA8" wp14:editId="767C350B">
            <wp:extent cx="6096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3429000"/>
                    </a:xfrm>
                    <a:prstGeom prst="rect">
                      <a:avLst/>
                    </a:prstGeom>
                  </pic:spPr>
                </pic:pic>
              </a:graphicData>
            </a:graphic>
          </wp:inline>
        </w:drawing>
      </w:r>
    </w:p>
    <w:p w14:paraId="666E5BD3" w14:textId="62F6196F" w:rsidR="00996AD9" w:rsidRPr="00A312E4" w:rsidRDefault="00D2372F" w:rsidP="00D46C57">
      <w:pPr>
        <w:pStyle w:val="SUSEBodyText"/>
        <w:rPr>
          <w:i/>
        </w:rPr>
      </w:pPr>
      <w:r>
        <w:t xml:space="preserve">This architecture </w:t>
      </w:r>
      <w:r w:rsidR="004F38AE">
        <w:t>assumes an understanding of SUSE Enterprise Storage as presented in</w:t>
      </w:r>
      <w:r>
        <w:t xml:space="preserve"> the </w:t>
      </w:r>
      <w:hyperlink r:id="rId15" w:history="1">
        <w:r w:rsidRPr="005E74E8">
          <w:rPr>
            <w:rStyle w:val="Hyperlink"/>
          </w:rPr>
          <w:t>SUSE Enterprise Storage Technical Overview</w:t>
        </w:r>
      </w:hyperlink>
      <w:r w:rsidR="00AB2C17">
        <w:rPr>
          <w:rStyle w:val="Hyperlink"/>
        </w:rPr>
        <w:t xml:space="preserve"> </w:t>
      </w:r>
      <w:r>
        <w:t>document available online which presents the concepts behind so</w:t>
      </w:r>
      <w:r w:rsidR="00DA5F10">
        <w:t xml:space="preserve">ftware defined storage and Ceph. </w:t>
      </w:r>
      <w:r w:rsidR="002B467D">
        <w:t xml:space="preserve">It is also assumed that the reader has familiarity with the concepts and architecture of </w:t>
      </w:r>
      <w:r w:rsidR="006F7E4D">
        <w:t>Veeam</w:t>
      </w:r>
      <w:r w:rsidR="002B467D">
        <w:t xml:space="preserve"> and cloud storage as described in the</w:t>
      </w:r>
      <w:r w:rsidR="00A312E4">
        <w:t xml:space="preserve"> </w:t>
      </w:r>
      <w:hyperlink r:id="rId16" w:history="1">
        <w:r w:rsidR="006F7E4D">
          <w:rPr>
            <w:rStyle w:val="Hyperlink"/>
          </w:rPr>
          <w:t>Veeam</w:t>
        </w:r>
        <w:r w:rsidR="00A312E4" w:rsidRPr="00A312E4">
          <w:rPr>
            <w:rStyle w:val="Hyperlink"/>
          </w:rPr>
          <w:t xml:space="preserve"> documentation</w:t>
        </w:r>
      </w:hyperlink>
      <w:r w:rsidR="00DA5F10">
        <w:rPr>
          <w:rStyle w:val="Hyperlink"/>
        </w:rPr>
        <w:t xml:space="preserve"> </w:t>
      </w:r>
    </w:p>
    <w:p w14:paraId="16174A46" w14:textId="77777777" w:rsidR="00701B7F" w:rsidRDefault="00701B7F">
      <w:pPr>
        <w:rPr>
          <w:rFonts w:ascii="Arial" w:hAnsi="Arial"/>
          <w:b/>
          <w:i/>
          <w:sz w:val="22"/>
        </w:rPr>
      </w:pPr>
      <w:r>
        <w:br w:type="page"/>
      </w:r>
    </w:p>
    <w:p w14:paraId="68E7FBDC" w14:textId="06235F9A" w:rsidR="005E182F" w:rsidRDefault="005E182F" w:rsidP="002320F9">
      <w:pPr>
        <w:pStyle w:val="SUSESecondSubheadTOC3"/>
      </w:pPr>
      <w:r>
        <w:lastRenderedPageBreak/>
        <w:t>Solution Architecture - Block</w:t>
      </w:r>
    </w:p>
    <w:p w14:paraId="6D97F7A6" w14:textId="41DFD449" w:rsidR="007F151D" w:rsidRDefault="007F151D" w:rsidP="00D2372F">
      <w:pPr>
        <w:pStyle w:val="SUSEBodyText"/>
      </w:pPr>
      <w:r>
        <w:t xml:space="preserve">SUSE Enterprise Storage </w:t>
      </w:r>
      <w:r w:rsidR="00E05FA3">
        <w:t xml:space="preserve">can be used as a </w:t>
      </w:r>
      <w:r w:rsidR="006F7E4D">
        <w:t>Veeam</w:t>
      </w:r>
      <w:r w:rsidR="00E05FA3" w:rsidRPr="00DA5F10">
        <w:t xml:space="preserve"> Local Disk </w:t>
      </w:r>
      <w:r w:rsidR="00DA5F10" w:rsidRPr="00DA5F10">
        <w:t>Repository</w:t>
      </w:r>
      <w:r w:rsidRPr="00DA5F10">
        <w:t xml:space="preserve">.  This </w:t>
      </w:r>
      <w:del w:id="9" w:author="David Byte" w:date="2018-04-20T08:51:00Z">
        <w:r w:rsidDel="00C20086">
          <w:delText xml:space="preserve">entails </w:delText>
        </w:r>
      </w:del>
      <w:ins w:id="10" w:author="David Byte" w:date="2018-04-20T08:51:00Z">
        <w:r w:rsidR="00C20086">
          <w:t>document covers the certified method of</w:t>
        </w:r>
        <w:bookmarkStart w:id="11" w:name="_GoBack"/>
        <w:bookmarkEnd w:id="11"/>
        <w:r w:rsidR="00C20086">
          <w:t xml:space="preserve"> </w:t>
        </w:r>
      </w:ins>
      <w:r>
        <w:t xml:space="preserve">attaching one or more ISCSI LUNs to a </w:t>
      </w:r>
      <w:r w:rsidR="00DA5F10">
        <w:t xml:space="preserve">Windows server running the </w:t>
      </w:r>
      <w:r w:rsidR="006F7E4D">
        <w:t>Veeam</w:t>
      </w:r>
      <w:r w:rsidR="00DA5F10">
        <w:t xml:space="preserve"> application</w:t>
      </w:r>
      <w:r>
        <w:t xml:space="preserve">, thus appearing as a local </w:t>
      </w:r>
      <w:r w:rsidR="00DA5F10">
        <w:t xml:space="preserve">Windows disk when </w:t>
      </w:r>
      <w:r w:rsidR="005745A5">
        <w:t>a</w:t>
      </w:r>
      <w:r w:rsidR="00DA5F10">
        <w:t xml:space="preserve">dding a </w:t>
      </w:r>
      <w:r w:rsidR="005745A5">
        <w:t>b</w:t>
      </w:r>
      <w:r w:rsidR="00DA5F10">
        <w:t xml:space="preserve">ackup </w:t>
      </w:r>
      <w:r w:rsidR="005745A5">
        <w:t>r</w:t>
      </w:r>
      <w:r w:rsidR="00DA5F10">
        <w:t xml:space="preserve">eposiory through the </w:t>
      </w:r>
      <w:r w:rsidR="006F7E4D">
        <w:t>Veeam</w:t>
      </w:r>
      <w:r w:rsidR="00DA5F10">
        <w:t xml:space="preserve"> console</w:t>
      </w:r>
      <w:r w:rsidR="00701B7F">
        <w:t xml:space="preserve">. </w:t>
      </w:r>
    </w:p>
    <w:p w14:paraId="7A45142B" w14:textId="3F30B0CA" w:rsidR="00CC075F" w:rsidRDefault="000408B1" w:rsidP="00D2372F">
      <w:pPr>
        <w:pStyle w:val="SUSEBodyText"/>
      </w:pPr>
      <w:r>
        <w:t>SUSE recommends utilizing SSD journal devices</w:t>
      </w:r>
      <w:r w:rsidR="00DA5F10">
        <w:t xml:space="preserve"> within the OSD configuration</w:t>
      </w:r>
      <w:r>
        <w:t xml:space="preserve">.  While not required, these devices </w:t>
      </w:r>
      <w:r w:rsidR="00AA13F0">
        <w:t>may significantly reduce</w:t>
      </w:r>
      <w:r>
        <w:t xml:space="preserve"> latency </w:t>
      </w:r>
      <w:r w:rsidR="00AA13F0">
        <w:t xml:space="preserve">for some workloads, </w:t>
      </w:r>
      <w:r>
        <w:t>resulting in higher performance of write operations.  This is especially true of smaller block writes of less than 64KB.</w:t>
      </w:r>
      <w:r w:rsidR="00B32CAC">
        <w:t xml:space="preserve"> This configuration must be done at the time of cluster node deployment</w:t>
      </w:r>
      <w:r w:rsidR="003C0880">
        <w:t xml:space="preserve"> and is described in the </w:t>
      </w:r>
      <w:r w:rsidR="003C0880" w:rsidRPr="00AA13F0">
        <w:t>SUSE Enterprise Storage</w:t>
      </w:r>
      <w:r w:rsidR="00AA13F0" w:rsidRPr="00AA13F0">
        <w:t xml:space="preserve"> 5 Deployment</w:t>
      </w:r>
      <w:r w:rsidR="003C0880" w:rsidRPr="00AA13F0">
        <w:t xml:space="preserve"> Guide </w:t>
      </w:r>
      <w:r w:rsidR="005A2203">
        <w:t xml:space="preserve">starting with </w:t>
      </w:r>
      <w:hyperlink r:id="rId17" w:history="1">
        <w:r w:rsidR="005A2203" w:rsidRPr="005A2203">
          <w:rPr>
            <w:rStyle w:val="Hyperlink"/>
          </w:rPr>
          <w:t xml:space="preserve">section </w:t>
        </w:r>
        <w:r w:rsidR="00AA13F0" w:rsidRPr="005A2203">
          <w:rPr>
            <w:rStyle w:val="Hyperlink"/>
          </w:rPr>
          <w:t>2.1.3</w:t>
        </w:r>
      </w:hyperlink>
      <w:r w:rsidR="005A2203">
        <w:t xml:space="preserve">. </w:t>
      </w:r>
    </w:p>
    <w:p w14:paraId="79DFC921" w14:textId="072BEC38" w:rsidR="005A2203" w:rsidRDefault="005E182F" w:rsidP="00701B7F">
      <w:pPr>
        <w:pStyle w:val="SUSEBodyText"/>
      </w:pPr>
      <w:r>
        <w:t xml:space="preserve">ISCSI must utilize ISCSI Gateways (IGW) to convert from ISCSI to the </w:t>
      </w:r>
      <w:r w:rsidR="005A2203">
        <w:t xml:space="preserve">native </w:t>
      </w:r>
      <w:r>
        <w:t>RBD protocol</w:t>
      </w:r>
      <w:r w:rsidR="005A2203">
        <w:t xml:space="preserve"> for interaction with the SES cluster</w:t>
      </w:r>
      <w:r>
        <w:t xml:space="preserve">.  While this process </w:t>
      </w:r>
      <w:r w:rsidR="005A2203">
        <w:t xml:space="preserve">nominally </w:t>
      </w:r>
      <w:r>
        <w:t xml:space="preserve">impacts performance, it enables the use of SUSE Enterprise Storage with </w:t>
      </w:r>
      <w:r w:rsidR="001D4C0C">
        <w:t xml:space="preserve">the </w:t>
      </w:r>
      <w:r>
        <w:t xml:space="preserve">Microsoft Windows </w:t>
      </w:r>
      <w:r w:rsidR="00DA5F10">
        <w:t xml:space="preserve">VM tenant running the </w:t>
      </w:r>
      <w:r w:rsidR="006F7E4D">
        <w:t>Veeam</w:t>
      </w:r>
      <w:r w:rsidR="00DA5F10">
        <w:t xml:space="preserve"> application</w:t>
      </w:r>
      <w:r>
        <w:t>.</w:t>
      </w:r>
      <w:r w:rsidR="003F3BBC">
        <w:t xml:space="preserve">  </w:t>
      </w:r>
      <w:r w:rsidR="00E06671">
        <w:t>SUSE recommends configuring</w:t>
      </w:r>
      <w:r w:rsidR="003F3BBC">
        <w:t xml:space="preserve"> ISCSI with multi-path software enabled with a policy of round-robin among two or more IGW nodes. </w:t>
      </w:r>
      <w:r w:rsidR="00E06671">
        <w:t xml:space="preserve">Refer to the Windows Multipath configuration </w:t>
      </w:r>
      <w:commentRangeStart w:id="12"/>
      <w:r w:rsidR="00E06671">
        <w:t xml:space="preserve">in </w:t>
      </w:r>
      <w:del w:id="13" w:author="David Byte" w:date="2018-04-20T08:42:00Z">
        <w:r w:rsidR="008636FC" w:rsidDel="003E27EF">
          <w:fldChar w:fldCharType="begin"/>
        </w:r>
        <w:r w:rsidR="008636FC" w:rsidDel="003E27EF">
          <w:delInstrText xml:space="preserve"> HYPERLINK "http://docs.ceph.com/docs/master/rbd/iscsi-initiator-win/" </w:delInstrText>
        </w:r>
        <w:r w:rsidR="008636FC" w:rsidDel="003E27EF">
          <w:fldChar w:fldCharType="separate"/>
        </w:r>
        <w:r w:rsidR="00E06671" w:rsidRPr="00E06671" w:rsidDel="003E27EF">
          <w:rPr>
            <w:rStyle w:val="Hyperlink"/>
          </w:rPr>
          <w:delText>CEPH documentation</w:delText>
        </w:r>
        <w:r w:rsidR="008636FC" w:rsidDel="003E27EF">
          <w:rPr>
            <w:rStyle w:val="Hyperlink"/>
          </w:rPr>
          <w:fldChar w:fldCharType="end"/>
        </w:r>
        <w:commentRangeEnd w:id="12"/>
        <w:r w:rsidR="00850819" w:rsidDel="003E27EF">
          <w:rPr>
            <w:rStyle w:val="CommentReference"/>
            <w:rFonts w:ascii="Times" w:hAnsi="Times"/>
          </w:rPr>
          <w:commentReference w:id="12"/>
        </w:r>
      </w:del>
      <w:ins w:id="14" w:author="David Byte" w:date="2018-04-20T08:42:00Z">
        <w:r w:rsidR="003E27EF">
          <w:t>the SUSE Enterprise Storage Administration Guide section for Connecting to lrbd-managed Targets</w:t>
        </w:r>
      </w:ins>
      <w:ins w:id="15" w:author="David Byte" w:date="2018-04-20T08:44:00Z">
        <w:r w:rsidR="00135186">
          <w:rPr>
            <w:rStyle w:val="FootnoteReference"/>
          </w:rPr>
          <w:footnoteReference w:id="1"/>
        </w:r>
      </w:ins>
      <w:r w:rsidR="00E06671">
        <w:t xml:space="preserve"> for more information on this topic.</w:t>
      </w:r>
      <w:r w:rsidR="003F3BBC">
        <w:t xml:space="preserve"> This enables the best performance and availability </w:t>
      </w:r>
      <w:r w:rsidR="00E06671">
        <w:t xml:space="preserve">for </w:t>
      </w:r>
      <w:r w:rsidR="003F3BBC">
        <w:t>ISCSI.</w:t>
      </w:r>
      <w:r w:rsidR="002320F9">
        <w:t xml:space="preserve"> An ISCSI scenario is described </w:t>
      </w:r>
      <w:r w:rsidR="00207A51">
        <w:t xml:space="preserve">above </w:t>
      </w:r>
      <w:r w:rsidR="002320F9">
        <w:t>in Figure 3.</w:t>
      </w:r>
      <w:r w:rsidR="000060BA">
        <w:t xml:space="preserve"> At a high level, </w:t>
      </w:r>
      <w:r w:rsidR="00CA01D2">
        <w:t xml:space="preserve">the admin will create the iSCSI LUN presentation from SES, then map the LUN on the Windows VM running within the ESX cluster, and finally add the mapped drive letter as a new repository within </w:t>
      </w:r>
      <w:r w:rsidR="006F7E4D">
        <w:t>Veeam</w:t>
      </w:r>
      <w:r w:rsidR="00CA01D2">
        <w:t xml:space="preserve">. </w:t>
      </w:r>
      <w:r w:rsidR="005A2203">
        <w:t xml:space="preserve">This will be illustrated further on. </w:t>
      </w:r>
    </w:p>
    <w:p w14:paraId="7A0480D4" w14:textId="3C4DE6C0" w:rsidR="00FE00D6" w:rsidRDefault="00701B7F" w:rsidP="00FE00D6">
      <w:pPr>
        <w:pStyle w:val="SUSESubheadTOC2"/>
      </w:pPr>
      <w:r>
        <w:t>P</w:t>
      </w:r>
      <w:r w:rsidR="00FE00D6">
        <w:t>ool Configuration</w:t>
      </w:r>
    </w:p>
    <w:p w14:paraId="01055988" w14:textId="7EB692BC" w:rsidR="00850819" w:rsidRDefault="00FE00D6" w:rsidP="00FE00D6">
      <w:pPr>
        <w:pStyle w:val="SUSEBodyText"/>
        <w:rPr>
          <w:ins w:id="17" w:author="David Byte" w:date="2018-04-03T10:49:00Z"/>
        </w:rPr>
      </w:pPr>
      <w:r>
        <w:t xml:space="preserve">When configuring the SUSE Enterprise Storage cluster for use as a backup target, the data protection scheme is an important consideration.  </w:t>
      </w:r>
      <w:ins w:id="18" w:author="David Byte" w:date="2018-04-03T10:49:00Z">
        <w:r w:rsidR="00850819">
          <w:t xml:space="preserve">There are two main options for data protection, each with advantages and disadvantages.  </w:t>
        </w:r>
      </w:ins>
    </w:p>
    <w:p w14:paraId="488397E8" w14:textId="43A92DE6" w:rsidR="00850819" w:rsidRDefault="00850819" w:rsidP="00FE00D6">
      <w:pPr>
        <w:pStyle w:val="SUSEBodyText"/>
        <w:rPr>
          <w:ins w:id="19" w:author="David Byte" w:date="2018-04-03T10:50:00Z"/>
        </w:rPr>
      </w:pPr>
      <w:ins w:id="20" w:author="David Byte" w:date="2018-04-03T10:49:00Z">
        <w:r>
          <w:t>The first is replication.  This</w:t>
        </w:r>
      </w:ins>
      <w:ins w:id="21" w:author="David Byte" w:date="2018-04-03T10:50:00Z">
        <w:r>
          <w:t xml:space="preserve"> data protection scheme works by replicating each </w:t>
        </w:r>
        <w:r w:rsidR="00741068">
          <w:t>data chunk on the specified number of unique devices.  The default is three.  If the failure domain is assumed to be at the storage host level, this means that the cluster could survive the loss of two storage servers without data loss.</w:t>
        </w:r>
      </w:ins>
      <w:ins w:id="22" w:author="David Byte" w:date="2018-04-03T10:52:00Z">
        <w:r w:rsidR="00741068">
          <w:t xml:space="preserve">  The downside of replication is the </w:t>
        </w:r>
      </w:ins>
      <w:ins w:id="23" w:author="David Byte" w:date="2018-04-03T10:53:00Z">
        <w:r w:rsidR="00741068">
          <w:t>space overhead, which is 200%</w:t>
        </w:r>
      </w:ins>
      <w:ins w:id="24" w:author="David Byte" w:date="2018-04-03T10:58:00Z">
        <w:r w:rsidR="00741068">
          <w:t xml:space="preserve"> or two-thirds of the total cluster capacity</w:t>
        </w:r>
      </w:ins>
      <w:ins w:id="25" w:author="David Byte" w:date="2018-04-03T10:53:00Z">
        <w:r w:rsidR="00741068">
          <w:t>.</w:t>
        </w:r>
      </w:ins>
    </w:p>
    <w:p w14:paraId="19CF4A04" w14:textId="7FF56A2C" w:rsidR="00FE00D6" w:rsidDel="00B74D55" w:rsidRDefault="00741068">
      <w:pPr>
        <w:pStyle w:val="SUSEBodyText"/>
        <w:rPr>
          <w:del w:id="26" w:author="David Byte" w:date="2018-04-03T11:01:00Z"/>
        </w:rPr>
      </w:pPr>
      <w:ins w:id="27" w:author="David Byte" w:date="2018-04-03T10:51:00Z">
        <w:r>
          <w:t xml:space="preserve">The second scheme is erasure coding (EC).  </w:t>
        </w:r>
      </w:ins>
      <w:ins w:id="28" w:author="David Byte" w:date="2018-04-03T10:53:00Z">
        <w:r>
          <w:t xml:space="preserve">EC works by splitting the data into the specified number of chunks (k) and then performing a mathematical calculation to create the </w:t>
        </w:r>
      </w:ins>
      <w:ins w:id="29" w:author="David Byte" w:date="2018-04-03T10:54:00Z">
        <w:r>
          <w:t xml:space="preserve">requested number of </w:t>
        </w:r>
      </w:ins>
      <w:ins w:id="30" w:author="David Byte" w:date="2018-04-03T10:53:00Z">
        <w:r>
          <w:t>EC chunks</w:t>
        </w:r>
      </w:ins>
      <w:ins w:id="31" w:author="David Byte" w:date="2018-04-03T10:54:00Z">
        <w:r>
          <w:t xml:space="preserve"> (m).  Again assuming the failure domain is at the host level, a system using </w:t>
        </w:r>
      </w:ins>
      <w:ins w:id="32" w:author="David Byte" w:date="2018-04-03T10:57:00Z">
        <w:r>
          <w:t xml:space="preserve">an EC scheme of k=6,m=3 has an overhead of only 50%, or </w:t>
        </w:r>
      </w:ins>
      <w:ins w:id="33" w:author="David Byte" w:date="2018-04-03T10:59:00Z">
        <w:r>
          <w:t xml:space="preserve">one-third </w:t>
        </w:r>
      </w:ins>
      <w:ins w:id="34" w:author="David Byte" w:date="2018-04-03T10:57:00Z">
        <w:r>
          <w:t xml:space="preserve">of the total cluster </w:t>
        </w:r>
      </w:ins>
      <w:ins w:id="35" w:author="David Byte" w:date="2018-04-03T10:59:00Z">
        <w:r>
          <w:t>capacity.</w:t>
        </w:r>
      </w:ins>
      <w:ins w:id="36" w:author="David Byte" w:date="2018-04-03T11:00:00Z">
        <w:r>
          <w:t xml:space="preserve">  Because EC actually writes less data, it is sometimes faster than replication for writes, but slower on the reads due to the requirement to reassemble the data from multiple nodes.</w:t>
        </w:r>
      </w:ins>
      <w:del w:id="37" w:author="David Byte" w:date="2018-04-03T11:01:00Z">
        <w:r w:rsidR="00FE00D6" w:rsidDel="00B74D55">
          <w:delText>For block devices, such as RBD, it is necessary to utilize replication with a size of 3.  This ensures that data is available, protected, and accurate in the event of a device failure.</w:delText>
        </w:r>
      </w:del>
    </w:p>
    <w:p w14:paraId="01F3DDA7" w14:textId="77777777" w:rsidR="00B74D55" w:rsidRDefault="00FE00D6" w:rsidP="00B74D55">
      <w:pPr>
        <w:pStyle w:val="SUSEBodyText"/>
        <w:rPr>
          <w:ins w:id="38" w:author="David Byte" w:date="2018-04-03T11:01:00Z"/>
        </w:rPr>
      </w:pPr>
      <w:del w:id="39" w:author="David Byte" w:date="2018-04-03T11:01:00Z">
        <w:r w:rsidDel="00B74D55">
          <w:delText xml:space="preserve">When using </w:delText>
        </w:r>
        <w:r w:rsidR="009A00FE" w:rsidDel="00B74D55">
          <w:delText>RBD</w:delText>
        </w:r>
        <w:r w:rsidDel="00B74D55">
          <w:delText xml:space="preserve">, the usage of Erasure </w:delText>
        </w:r>
        <w:r w:rsidR="00D1230E" w:rsidDel="00B74D55">
          <w:delText>Coding (</w:delText>
        </w:r>
        <w:r w:rsidDel="00B74D55">
          <w:delText xml:space="preserve">EC) is preferred </w:delText>
        </w:r>
        <w:r w:rsidR="00CC7C90" w:rsidDel="00B74D55">
          <w:delText>to improve</w:delText>
        </w:r>
        <w:r w:rsidDel="00B74D55">
          <w:delText xml:space="preserve"> space efficiency. </w:delText>
        </w:r>
      </w:del>
    </w:p>
    <w:p w14:paraId="67D7D098" w14:textId="7B2112F5" w:rsidR="00F32053" w:rsidRDefault="00FE00D6" w:rsidP="00B74D55">
      <w:pPr>
        <w:pStyle w:val="SUSEBodyText"/>
      </w:pPr>
      <w:del w:id="40" w:author="David Byte" w:date="2018-04-03T11:01:00Z">
        <w:r w:rsidDel="00B74D55">
          <w:delText xml:space="preserve"> </w:delText>
        </w:r>
      </w:del>
      <w:ins w:id="41" w:author="David Byte" w:date="2018-04-03T11:01:00Z">
        <w:r w:rsidR="00B74D55">
          <w:t>Another aspect to consider is the total cluster size.</w:t>
        </w:r>
      </w:ins>
      <w:del w:id="42" w:author="David Byte" w:date="2018-04-03T11:01:00Z">
        <w:r w:rsidDel="00B74D55">
          <w:delText>The sizing of the EC environment is dependent on the size of the cluster and protection requirements of the customer.</w:delText>
        </w:r>
      </w:del>
      <w:r>
        <w:t xml:space="preserve">  In general, it </w:t>
      </w:r>
      <w:r w:rsidR="00D1230E">
        <w:t>is not recommended to</w:t>
      </w:r>
      <w:r>
        <w:t xml:space="preserve"> use EC with a cluster of fewer than seven storage nodes.  When using EC with SUSE Enterprise Storage, it is recommended that the data chunks + (2x erasure coding chunks) is less than or equal to the cluster node count.</w:t>
      </w:r>
      <w:r w:rsidR="00996AD9">
        <w:t xml:space="preserve"> Expressed in a formula:</w:t>
      </w:r>
      <w:r>
        <w:t xml:space="preserve">  </w:t>
      </w:r>
    </w:p>
    <w:p w14:paraId="6837A600" w14:textId="5FC026C8" w:rsidR="00F32053" w:rsidRPr="0028369B" w:rsidRDefault="00F32053" w:rsidP="00F32053">
      <w:pPr>
        <w:pStyle w:val="SUSEBodyText"/>
        <w:jc w:val="center"/>
        <w:rPr>
          <w:i/>
        </w:rPr>
      </w:pPr>
      <w:r w:rsidRPr="0028369B">
        <w:rPr>
          <w:i/>
        </w:rPr>
        <w:t>data chunks [k] + (coding chunks [m] * 2) &lt;= cluster node count</w:t>
      </w:r>
    </w:p>
    <w:p w14:paraId="40573ED0" w14:textId="6528C5C3" w:rsidR="00FE00D6" w:rsidRDefault="00FE00D6" w:rsidP="00FE00D6">
      <w:pPr>
        <w:pStyle w:val="SUSEBodyText"/>
      </w:pPr>
      <w:r>
        <w:t xml:space="preserve">A cluster size of seven would thus allow for </w:t>
      </w:r>
      <w:r w:rsidRPr="0028369B">
        <w:rPr>
          <w:i/>
        </w:rPr>
        <w:t>3 data chunks + 2 erasure coding chunks + 2 spare nodes</w:t>
      </w:r>
      <w:r>
        <w:t xml:space="preserve"> to allow for device failures.  In a larger cluster, EC profiles of 8+3, 6+4, 9+3, etc are not uncommon.</w:t>
      </w:r>
    </w:p>
    <w:p w14:paraId="29A374BB" w14:textId="77777777" w:rsidR="00701B7F" w:rsidRDefault="00701B7F">
      <w:pPr>
        <w:rPr>
          <w:rFonts w:ascii="Arial" w:hAnsi="Arial" w:cs="Arial"/>
          <w:b/>
          <w:bCs/>
          <w:color w:val="7AC442"/>
          <w:kern w:val="32"/>
          <w:sz w:val="26"/>
          <w:szCs w:val="32"/>
        </w:rPr>
      </w:pPr>
      <w:bookmarkStart w:id="43" w:name="_Toc491096958"/>
      <w:r>
        <w:br w:type="page"/>
      </w:r>
    </w:p>
    <w:p w14:paraId="6E1196B7" w14:textId="0414B654" w:rsidR="00D2372F" w:rsidRDefault="00D2372F" w:rsidP="00D2372F">
      <w:pPr>
        <w:pStyle w:val="SUSEHeadingTOC1"/>
      </w:pPr>
      <w:r>
        <w:lastRenderedPageBreak/>
        <w:t>Deployment</w:t>
      </w:r>
      <w:bookmarkEnd w:id="43"/>
    </w:p>
    <w:p w14:paraId="58CA1FE0" w14:textId="0047AE38" w:rsidR="001D4C0C" w:rsidRDefault="00814E5C" w:rsidP="001D4C0C">
      <w:pPr>
        <w:pStyle w:val="SUSEBodyText"/>
      </w:pPr>
      <w:r>
        <w:rPr>
          <w:rStyle w:val="Hyperlink"/>
          <w:color w:val="auto"/>
          <w:u w:val="none"/>
        </w:rPr>
        <w:t xml:space="preserve">This section is a bridge document between SUSE Enterprise Storage and </w:t>
      </w:r>
      <w:r w:rsidR="006F7E4D">
        <w:rPr>
          <w:rStyle w:val="Hyperlink"/>
          <w:color w:val="auto"/>
          <w:u w:val="none"/>
        </w:rPr>
        <w:t>Veeam</w:t>
      </w:r>
      <w:r>
        <w:rPr>
          <w:rStyle w:val="Hyperlink"/>
          <w:color w:val="auto"/>
          <w:u w:val="none"/>
        </w:rPr>
        <w:t xml:space="preserve"> .  The intent is to highlight the steps required to properly setup the </w:t>
      </w:r>
      <w:r w:rsidR="006F7E4D">
        <w:rPr>
          <w:rStyle w:val="Hyperlink"/>
          <w:color w:val="auto"/>
          <w:u w:val="none"/>
        </w:rPr>
        <w:t>Veeam</w:t>
      </w:r>
      <w:r>
        <w:rPr>
          <w:rStyle w:val="Hyperlink"/>
          <w:color w:val="auto"/>
          <w:u w:val="none"/>
        </w:rPr>
        <w:t xml:space="preserve"> environment to utilize </w:t>
      </w:r>
      <w:r w:rsidR="005A2203">
        <w:rPr>
          <w:rStyle w:val="Hyperlink"/>
          <w:color w:val="auto"/>
          <w:u w:val="none"/>
        </w:rPr>
        <w:t>the SES IGW</w:t>
      </w:r>
      <w:bookmarkStart w:id="44" w:name="_TOC_250037"/>
      <w:r w:rsidR="001D4C0C">
        <w:rPr>
          <w:rStyle w:val="Hyperlink"/>
          <w:color w:val="auto"/>
          <w:u w:val="none"/>
        </w:rPr>
        <w:t xml:space="preserve">. </w:t>
      </w:r>
    </w:p>
    <w:p w14:paraId="4061ADD1" w14:textId="4F5198AC" w:rsidR="00150695" w:rsidRDefault="001D4C0C" w:rsidP="006A4355">
      <w:pPr>
        <w:pStyle w:val="SUSESecondSubheadTOC3"/>
        <w:rPr>
          <w:bCs/>
        </w:rPr>
      </w:pPr>
      <w:r>
        <w:t>V</w:t>
      </w:r>
      <w:r w:rsidR="006F7E4D">
        <w:t>eeam</w:t>
      </w:r>
      <w:r w:rsidR="00207A51">
        <w:t xml:space="preserve"> </w:t>
      </w:r>
      <w:r w:rsidR="00150695">
        <w:t>Configuration</w:t>
      </w:r>
      <w:r w:rsidR="00150695">
        <w:rPr>
          <w:spacing w:val="-5"/>
        </w:rPr>
        <w:t xml:space="preserve"> </w:t>
      </w:r>
      <w:r w:rsidR="00150695">
        <w:t>Procedure</w:t>
      </w:r>
      <w:r w:rsidR="00150695">
        <w:rPr>
          <w:spacing w:val="-5"/>
        </w:rPr>
        <w:t xml:space="preserve"> </w:t>
      </w:r>
      <w:r w:rsidR="00150695">
        <w:t>–</w:t>
      </w:r>
      <w:r w:rsidR="00150695">
        <w:rPr>
          <w:spacing w:val="-5"/>
        </w:rPr>
        <w:t xml:space="preserve"> </w:t>
      </w:r>
      <w:r w:rsidR="00150695">
        <w:t>Local</w:t>
      </w:r>
      <w:r w:rsidR="00150695">
        <w:rPr>
          <w:spacing w:val="-5"/>
        </w:rPr>
        <w:t xml:space="preserve"> </w:t>
      </w:r>
      <w:r w:rsidR="00150695">
        <w:t>Disk</w:t>
      </w:r>
      <w:r w:rsidR="00150695">
        <w:rPr>
          <w:spacing w:val="-5"/>
        </w:rPr>
        <w:t xml:space="preserve"> </w:t>
      </w:r>
      <w:r w:rsidR="00150695">
        <w:t>Library</w:t>
      </w:r>
      <w:bookmarkEnd w:id="44"/>
      <w:r w:rsidR="004B2A7D">
        <w:t xml:space="preserve"> over ISCSI</w:t>
      </w:r>
    </w:p>
    <w:p w14:paraId="7E55F002" w14:textId="4F422511" w:rsidR="00150695" w:rsidRPr="00130D5B" w:rsidRDefault="00150695" w:rsidP="007F151D">
      <w:pPr>
        <w:pStyle w:val="SUSEBodyText"/>
        <w:rPr>
          <w:rFonts w:cs="Arial"/>
          <w:color w:val="FF0000"/>
        </w:rPr>
      </w:pPr>
      <w:r w:rsidRPr="00130D5B">
        <w:t xml:space="preserve">Create a </w:t>
      </w:r>
      <w:r w:rsidR="00197012" w:rsidRPr="00130D5B">
        <w:t xml:space="preserve">Windows </w:t>
      </w:r>
      <w:r w:rsidRPr="00130D5B">
        <w:t xml:space="preserve">Disk </w:t>
      </w:r>
      <w:r w:rsidR="00197012" w:rsidRPr="00130D5B">
        <w:t>volume locally from within Windows Disk Manager using the iSCSI targets of SES iSCSI Gateway nodes</w:t>
      </w:r>
      <w:r w:rsidRPr="00130D5B">
        <w:t xml:space="preserve">. </w:t>
      </w:r>
      <w:r w:rsidR="00197012" w:rsidRPr="00130D5B">
        <w:t xml:space="preserve">See </w:t>
      </w:r>
      <w:hyperlink r:id="rId18" w:history="1">
        <w:r w:rsidR="00130D5B">
          <w:rPr>
            <w:rStyle w:val="Hyperlink"/>
          </w:rPr>
          <w:t>https://helpcenter.veeam.com/docs/backup/vsphere/ms_server.html?ver=95</w:t>
        </w:r>
      </w:hyperlink>
      <w:r w:rsidR="00197012">
        <w:rPr>
          <w:color w:val="FF0000"/>
        </w:rPr>
        <w:t xml:space="preserve"> </w:t>
      </w:r>
      <w:r w:rsidRPr="005E5BC8">
        <w:rPr>
          <w:color w:val="FF0000"/>
        </w:rPr>
        <w:t xml:space="preserve">  </w:t>
      </w:r>
      <w:r w:rsidRPr="00130D5B">
        <w:t xml:space="preserve">In this guide, we will refer to it </w:t>
      </w:r>
      <w:r w:rsidRPr="00130D5B">
        <w:rPr>
          <w:rFonts w:cs="Arial"/>
        </w:rPr>
        <w:t>as “LocalDisk”</w:t>
      </w:r>
      <w:r w:rsidR="00701B7F">
        <w:rPr>
          <w:rFonts w:cs="Arial"/>
        </w:rPr>
        <w:t xml:space="preserve"> </w:t>
      </w:r>
    </w:p>
    <w:p w14:paraId="187C5571" w14:textId="77777777" w:rsidR="00130D5B" w:rsidRPr="00130D5B" w:rsidRDefault="005612F8" w:rsidP="00130D5B">
      <w:pPr>
        <w:pStyle w:val="SUSENumberedBulletList"/>
        <w:numPr>
          <w:ilvl w:val="0"/>
          <w:numId w:val="20"/>
        </w:numPr>
        <w:rPr>
          <w:rFonts w:cs="Arial"/>
        </w:rPr>
      </w:pPr>
      <w:r w:rsidRPr="00130D5B">
        <w:rPr>
          <w:rFonts w:cs="Arial"/>
          <w:spacing w:val="2"/>
        </w:rPr>
        <w:t xml:space="preserve">Create, export, and mount an ISCSI LUN as described in the SUSE Enterprise Storage </w:t>
      </w:r>
      <w:r w:rsidR="00B8562F" w:rsidRPr="00130D5B">
        <w:rPr>
          <w:rFonts w:cs="Arial"/>
          <w:spacing w:val="2"/>
        </w:rPr>
        <w:t>5</w:t>
      </w:r>
      <w:r w:rsidR="00130D5B">
        <w:rPr>
          <w:rFonts w:cs="Arial"/>
          <w:spacing w:val="2"/>
        </w:rPr>
        <w:t xml:space="preserve"> Deployment Guide. </w:t>
      </w:r>
    </w:p>
    <w:p w14:paraId="6529E515" w14:textId="50FE4D06" w:rsidR="00150695" w:rsidRPr="00E90ED2" w:rsidRDefault="00150695" w:rsidP="00343180">
      <w:pPr>
        <w:pStyle w:val="SUSENumberedBulletList"/>
        <w:numPr>
          <w:ilvl w:val="0"/>
          <w:numId w:val="20"/>
        </w:numPr>
        <w:tabs>
          <w:tab w:val="left" w:pos="220"/>
          <w:tab w:val="left" w:pos="720"/>
        </w:tabs>
        <w:autoSpaceDE w:val="0"/>
        <w:autoSpaceDN w:val="0"/>
        <w:adjustRightInd w:val="0"/>
        <w:spacing w:after="240" w:line="200" w:lineRule="exact"/>
      </w:pPr>
      <w:r w:rsidRPr="00E90ED2">
        <w:rPr>
          <w:rFonts w:cs="Arial"/>
          <w:spacing w:val="2"/>
        </w:rPr>
        <w:t>W</w:t>
      </w:r>
      <w:r w:rsidRPr="00E90ED2">
        <w:rPr>
          <w:rFonts w:cs="Arial"/>
        </w:rPr>
        <w:t>it</w:t>
      </w:r>
      <w:r w:rsidRPr="00E90ED2">
        <w:rPr>
          <w:rFonts w:cs="Arial"/>
          <w:spacing w:val="1"/>
        </w:rPr>
        <w:t>h</w:t>
      </w:r>
      <w:r w:rsidRPr="00E90ED2">
        <w:rPr>
          <w:rFonts w:cs="Arial"/>
        </w:rPr>
        <w:t>in</w:t>
      </w:r>
      <w:r w:rsidRPr="00E90ED2">
        <w:rPr>
          <w:rFonts w:cs="Arial"/>
          <w:spacing w:val="24"/>
        </w:rPr>
        <w:t xml:space="preserve"> </w:t>
      </w:r>
      <w:r w:rsidRPr="00E90ED2">
        <w:rPr>
          <w:rFonts w:cs="Arial"/>
        </w:rPr>
        <w:t>t</w:t>
      </w:r>
      <w:r w:rsidRPr="00E90ED2">
        <w:rPr>
          <w:rFonts w:cs="Arial"/>
          <w:spacing w:val="1"/>
        </w:rPr>
        <w:t>h</w:t>
      </w:r>
      <w:r w:rsidRPr="00E90ED2">
        <w:rPr>
          <w:rFonts w:cs="Arial"/>
        </w:rPr>
        <w:t>e</w:t>
      </w:r>
      <w:r w:rsidRPr="00E90ED2">
        <w:rPr>
          <w:rFonts w:cs="Arial"/>
          <w:spacing w:val="24"/>
        </w:rPr>
        <w:t xml:space="preserve"> </w:t>
      </w:r>
      <w:r w:rsidR="006F7E4D" w:rsidRPr="00E90ED2">
        <w:rPr>
          <w:rFonts w:cs="Arial"/>
          <w:spacing w:val="1"/>
        </w:rPr>
        <w:t>Veeam</w:t>
      </w:r>
      <w:r w:rsidR="001537D8" w:rsidRPr="00E90ED2">
        <w:rPr>
          <w:rFonts w:cs="Arial"/>
          <w:spacing w:val="1"/>
        </w:rPr>
        <w:t xml:space="preserve"> </w:t>
      </w:r>
      <w:r w:rsidRPr="00E90ED2">
        <w:rPr>
          <w:rFonts w:cs="Arial"/>
          <w:spacing w:val="1"/>
        </w:rPr>
        <w:t>Con</w:t>
      </w:r>
      <w:r w:rsidRPr="00E90ED2">
        <w:rPr>
          <w:rFonts w:cs="Arial"/>
        </w:rPr>
        <w:t>s</w:t>
      </w:r>
      <w:r w:rsidRPr="00E90ED2">
        <w:rPr>
          <w:rFonts w:cs="Arial"/>
          <w:spacing w:val="1"/>
        </w:rPr>
        <w:t>o</w:t>
      </w:r>
      <w:r w:rsidRPr="00E90ED2">
        <w:rPr>
          <w:rFonts w:cs="Arial"/>
        </w:rPr>
        <w:t>le</w:t>
      </w:r>
      <w:r w:rsidR="00130D5B" w:rsidRPr="00E90ED2">
        <w:rPr>
          <w:rFonts w:cs="Arial"/>
          <w:color w:val="000000"/>
        </w:rPr>
        <w:t xml:space="preserve">, click </w:t>
      </w:r>
      <w:r w:rsidR="00130D5B" w:rsidRPr="00E90ED2">
        <w:rPr>
          <w:rFonts w:cs="Arial"/>
          <w:b/>
          <w:bCs/>
          <w:color w:val="000000"/>
        </w:rPr>
        <w:t xml:space="preserve">Backup Infrastructure </w:t>
      </w:r>
      <w:r w:rsidR="00130D5B" w:rsidRPr="00E90ED2">
        <w:rPr>
          <w:rFonts w:cs="Arial"/>
          <w:color w:val="000000"/>
        </w:rPr>
        <w:t xml:space="preserve">on the left-hand menu bar.  Right-click on </w:t>
      </w:r>
      <w:r w:rsidR="00130D5B" w:rsidRPr="00E90ED2">
        <w:rPr>
          <w:rFonts w:cs="Arial"/>
          <w:b/>
          <w:bCs/>
          <w:color w:val="000000"/>
        </w:rPr>
        <w:t xml:space="preserve">Backup Repositories </w:t>
      </w:r>
      <w:r w:rsidR="00130D5B" w:rsidRPr="00E90ED2">
        <w:rPr>
          <w:rFonts w:cs="Arial"/>
          <w:color w:val="000000"/>
        </w:rPr>
        <w:t xml:space="preserve">followed by </w:t>
      </w:r>
      <w:r w:rsidR="00130D5B" w:rsidRPr="00E90ED2">
        <w:rPr>
          <w:rFonts w:cs="Arial"/>
          <w:b/>
          <w:bCs/>
          <w:color w:val="000000"/>
        </w:rPr>
        <w:t xml:space="preserve">Add Backup Repository </w:t>
      </w:r>
      <w:r w:rsidR="00130D5B" w:rsidRPr="00E90ED2">
        <w:rPr>
          <w:rFonts w:ascii="MS Gothic" w:eastAsia="MS Gothic" w:hAnsi="MS Gothic" w:cs="MS Gothic" w:hint="eastAsia"/>
          <w:color w:val="000000"/>
        </w:rPr>
        <w:t> </w:t>
      </w:r>
    </w:p>
    <w:p w14:paraId="449289EE" w14:textId="52A3A01B" w:rsidR="00130D5B" w:rsidRDefault="00130D5B" w:rsidP="00130D5B">
      <w:pPr>
        <w:autoSpaceDE w:val="0"/>
        <w:autoSpaceDN w:val="0"/>
        <w:adjustRightInd w:val="0"/>
        <w:spacing w:line="280" w:lineRule="atLeast"/>
        <w:jc w:val="center"/>
        <w:rPr>
          <w:rFonts w:cs="Times"/>
          <w:color w:val="000000"/>
          <w:szCs w:val="24"/>
        </w:rPr>
      </w:pPr>
      <w:r>
        <w:rPr>
          <w:rFonts w:cs="Times"/>
          <w:noProof/>
          <w:color w:val="000000"/>
          <w:szCs w:val="24"/>
        </w:rPr>
        <w:drawing>
          <wp:inline distT="0" distB="0" distL="0" distR="0" wp14:anchorId="6A421994" wp14:editId="04DC2094">
            <wp:extent cx="1570990" cy="20427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990" cy="2042795"/>
                    </a:xfrm>
                    <a:prstGeom prst="rect">
                      <a:avLst/>
                    </a:prstGeom>
                    <a:noFill/>
                    <a:ln>
                      <a:noFill/>
                    </a:ln>
                  </pic:spPr>
                </pic:pic>
              </a:graphicData>
            </a:graphic>
          </wp:inline>
        </w:drawing>
      </w:r>
    </w:p>
    <w:p w14:paraId="090022D6" w14:textId="7EC1F6F5" w:rsidR="00150695" w:rsidRDefault="00150695" w:rsidP="00E90ED2"/>
    <w:p w14:paraId="46730664" w14:textId="4BD8A238" w:rsidR="001D4C0C" w:rsidRPr="00E90ED2" w:rsidRDefault="001D4C0C" w:rsidP="00E53494">
      <w:pPr>
        <w:pStyle w:val="ListParagraph"/>
        <w:numPr>
          <w:ilvl w:val="0"/>
          <w:numId w:val="20"/>
        </w:numPr>
        <w:tabs>
          <w:tab w:val="left" w:pos="220"/>
          <w:tab w:val="left" w:pos="720"/>
        </w:tabs>
        <w:autoSpaceDE w:val="0"/>
        <w:autoSpaceDN w:val="0"/>
        <w:adjustRightInd w:val="0"/>
        <w:spacing w:after="240" w:line="280" w:lineRule="atLeast"/>
        <w:rPr>
          <w:rFonts w:cs="Times"/>
          <w:color w:val="000000"/>
          <w:szCs w:val="24"/>
        </w:rPr>
      </w:pPr>
      <w:r w:rsidRPr="00E90ED2">
        <w:rPr>
          <w:rFonts w:ascii="Arial" w:hAnsi="Arial" w:cs="Arial"/>
          <w:color w:val="000000"/>
          <w:sz w:val="20"/>
        </w:rPr>
        <w:t xml:space="preserve">Provide a friendly </w:t>
      </w:r>
      <w:r w:rsidRPr="00701B7F">
        <w:rPr>
          <w:rFonts w:ascii="Arial" w:hAnsi="Arial" w:cs="Arial"/>
          <w:b/>
          <w:color w:val="000000"/>
          <w:sz w:val="20"/>
        </w:rPr>
        <w:t>name</w:t>
      </w:r>
      <w:r w:rsidRPr="00E90ED2">
        <w:rPr>
          <w:rFonts w:ascii="Arial" w:hAnsi="Arial" w:cs="Arial"/>
          <w:color w:val="000000"/>
          <w:sz w:val="20"/>
        </w:rPr>
        <w:t xml:space="preserve"> to distinguish the multiple repositories </w:t>
      </w:r>
      <w:r w:rsidRPr="00E90ED2">
        <w:rPr>
          <w:rFonts w:ascii="MS Gothic" w:eastAsia="MS Gothic" w:hAnsi="MS Gothic" w:cs="MS Gothic" w:hint="eastAsia"/>
          <w:color w:val="000000"/>
          <w:sz w:val="20"/>
        </w:rPr>
        <w:t> </w:t>
      </w:r>
      <w:r>
        <w:rPr>
          <w:noProof/>
        </w:rPr>
        <w:drawing>
          <wp:inline distT="0" distB="0" distL="0" distR="0" wp14:anchorId="4FF6B462" wp14:editId="019A3F20">
            <wp:extent cx="3311013" cy="23286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1452" cy="2343047"/>
                    </a:xfrm>
                    <a:prstGeom prst="rect">
                      <a:avLst/>
                    </a:prstGeom>
                    <a:noFill/>
                    <a:ln>
                      <a:noFill/>
                    </a:ln>
                  </pic:spPr>
                </pic:pic>
              </a:graphicData>
            </a:graphic>
          </wp:inline>
        </w:drawing>
      </w:r>
      <w:r w:rsidRPr="00E90ED2">
        <w:rPr>
          <w:rFonts w:cs="Times"/>
          <w:color w:val="000000"/>
          <w:szCs w:val="24"/>
        </w:rPr>
        <w:t xml:space="preserve"> </w:t>
      </w:r>
    </w:p>
    <w:p w14:paraId="06197874" w14:textId="722C0AB7" w:rsidR="00701B7F" w:rsidRDefault="00701B7F">
      <w:pPr>
        <w:rPr>
          <w:rFonts w:cs="Times"/>
          <w:color w:val="000000"/>
          <w:szCs w:val="24"/>
        </w:rPr>
      </w:pPr>
      <w:r>
        <w:rPr>
          <w:rFonts w:cs="Times"/>
          <w:color w:val="000000"/>
          <w:szCs w:val="24"/>
        </w:rPr>
        <w:br w:type="page"/>
      </w:r>
    </w:p>
    <w:p w14:paraId="1EA3F61C" w14:textId="77777777" w:rsidR="001D4C0C" w:rsidRPr="00FC4F6F" w:rsidRDefault="001D4C0C" w:rsidP="00FC4F6F">
      <w:pPr>
        <w:rPr>
          <w:rFonts w:cs="Times"/>
          <w:color w:val="000000"/>
          <w:szCs w:val="24"/>
        </w:rPr>
      </w:pPr>
    </w:p>
    <w:p w14:paraId="58E7DC00" w14:textId="513CA5D3" w:rsidR="001D4C0C" w:rsidRPr="001D4C0C" w:rsidRDefault="001D4C0C" w:rsidP="001D4C0C">
      <w:pPr>
        <w:pStyle w:val="ListParagraph"/>
        <w:numPr>
          <w:ilvl w:val="0"/>
          <w:numId w:val="20"/>
        </w:numPr>
        <w:autoSpaceDE w:val="0"/>
        <w:autoSpaceDN w:val="0"/>
        <w:adjustRightInd w:val="0"/>
        <w:spacing w:line="280" w:lineRule="atLeast"/>
        <w:rPr>
          <w:rFonts w:ascii="Arial" w:hAnsi="Arial" w:cs="Arial"/>
          <w:color w:val="000000"/>
          <w:sz w:val="20"/>
        </w:rPr>
      </w:pPr>
      <w:r w:rsidRPr="001D4C0C">
        <w:rPr>
          <w:rFonts w:ascii="Arial" w:hAnsi="Arial" w:cs="Arial"/>
          <w:color w:val="000000"/>
          <w:sz w:val="20"/>
        </w:rPr>
        <w:t xml:space="preserve">Choose a </w:t>
      </w:r>
      <w:r w:rsidRPr="00701B7F">
        <w:rPr>
          <w:rFonts w:ascii="Arial" w:hAnsi="Arial" w:cs="Arial"/>
          <w:b/>
          <w:color w:val="000000"/>
          <w:sz w:val="20"/>
        </w:rPr>
        <w:t>repository</w:t>
      </w:r>
      <w:r w:rsidRPr="001D4C0C">
        <w:rPr>
          <w:rFonts w:ascii="Arial" w:hAnsi="Arial" w:cs="Arial"/>
          <w:color w:val="000000"/>
          <w:sz w:val="20"/>
        </w:rPr>
        <w:t xml:space="preserve"> type. </w:t>
      </w:r>
    </w:p>
    <w:p w14:paraId="4CA86D46" w14:textId="17EF3633" w:rsidR="001D4C0C" w:rsidRPr="001D4C0C" w:rsidRDefault="001D4C0C" w:rsidP="001D4C0C">
      <w:pPr>
        <w:pStyle w:val="ListParagraph"/>
        <w:autoSpaceDE w:val="0"/>
        <w:autoSpaceDN w:val="0"/>
        <w:adjustRightInd w:val="0"/>
        <w:spacing w:line="280" w:lineRule="atLeast"/>
        <w:ind w:left="1260"/>
        <w:rPr>
          <w:rFonts w:cs="Times"/>
          <w:color w:val="000000"/>
          <w:szCs w:val="24"/>
        </w:rPr>
      </w:pPr>
      <w:r>
        <w:rPr>
          <w:noProof/>
        </w:rPr>
        <w:drawing>
          <wp:inline distT="0" distB="0" distL="0" distR="0" wp14:anchorId="0819463E" wp14:editId="69FC87B6">
            <wp:extent cx="4365625" cy="30822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5625" cy="3082290"/>
                    </a:xfrm>
                    <a:prstGeom prst="rect">
                      <a:avLst/>
                    </a:prstGeom>
                    <a:noFill/>
                    <a:ln>
                      <a:noFill/>
                    </a:ln>
                  </pic:spPr>
                </pic:pic>
              </a:graphicData>
            </a:graphic>
          </wp:inline>
        </w:drawing>
      </w:r>
      <w:r w:rsidRPr="001D4C0C">
        <w:rPr>
          <w:rFonts w:cs="Times"/>
          <w:color w:val="000000"/>
          <w:szCs w:val="24"/>
        </w:rPr>
        <w:t xml:space="preserve"> </w:t>
      </w:r>
    </w:p>
    <w:p w14:paraId="240E2E27" w14:textId="1B37C4EB" w:rsidR="00150695" w:rsidRDefault="00150695" w:rsidP="00150695"/>
    <w:p w14:paraId="57831F49" w14:textId="1610308D" w:rsidR="004B2A7D" w:rsidRPr="00E90ED2" w:rsidRDefault="001D4C0C" w:rsidP="00150695">
      <w:pPr>
        <w:rPr>
          <w:rFonts w:ascii="Arial" w:hAnsi="Arial" w:cs="Arial"/>
          <w:sz w:val="20"/>
        </w:rPr>
      </w:pPr>
      <w:r w:rsidRPr="00E90ED2">
        <w:rPr>
          <w:rFonts w:ascii="Arial" w:hAnsi="Arial" w:cs="Arial"/>
          <w:sz w:val="20"/>
        </w:rPr>
        <w:t xml:space="preserve">Windows Server - This option </w:t>
      </w:r>
      <w:r w:rsidR="00207848" w:rsidRPr="00E90ED2">
        <w:rPr>
          <w:rFonts w:ascii="Arial" w:hAnsi="Arial" w:cs="Arial"/>
          <w:sz w:val="20"/>
        </w:rPr>
        <w:t>will</w:t>
      </w:r>
      <w:r w:rsidRPr="00E90ED2">
        <w:rPr>
          <w:rFonts w:ascii="Arial" w:hAnsi="Arial" w:cs="Arial"/>
          <w:sz w:val="20"/>
        </w:rPr>
        <w:t xml:space="preserve"> be used for </w:t>
      </w:r>
      <w:r w:rsidR="00207848" w:rsidRPr="00E90ED2">
        <w:rPr>
          <w:rFonts w:ascii="Arial" w:hAnsi="Arial" w:cs="Arial"/>
          <w:sz w:val="20"/>
        </w:rPr>
        <w:t>iSCSI</w:t>
      </w:r>
      <w:r w:rsidRPr="00E90ED2">
        <w:rPr>
          <w:rFonts w:ascii="Arial" w:hAnsi="Arial" w:cs="Arial"/>
          <w:sz w:val="20"/>
        </w:rPr>
        <w:t xml:space="preserve"> LUN’s presented directly to the Veeam application Host. </w:t>
      </w:r>
      <w:r w:rsidR="00701B7F">
        <w:rPr>
          <w:rFonts w:ascii="Arial" w:hAnsi="Arial" w:cs="Arial"/>
          <w:sz w:val="20"/>
        </w:rPr>
        <w:t xml:space="preserve">Leverage the Windows Drive letter mapping as a Veeam Repository. </w:t>
      </w:r>
    </w:p>
    <w:p w14:paraId="227FB8B7" w14:textId="77777777" w:rsidR="00FC4F6F" w:rsidRDefault="00FC4F6F" w:rsidP="001D4C0C">
      <w:bookmarkStart w:id="45" w:name="_Toc491096959"/>
    </w:p>
    <w:p w14:paraId="016FAF49" w14:textId="50D41B7B" w:rsidR="00D2372F" w:rsidRDefault="00E90ED2" w:rsidP="001D4C0C">
      <w:r>
        <w:t xml:space="preserve">Additional </w:t>
      </w:r>
      <w:r w:rsidR="00D2372F" w:rsidRPr="00F86DC9">
        <w:t>Resources</w:t>
      </w:r>
      <w:r w:rsidR="00D2372F">
        <w:t>:</w:t>
      </w:r>
      <w:bookmarkEnd w:id="45"/>
    </w:p>
    <w:p w14:paraId="22157BFE" w14:textId="524C8C24" w:rsidR="00D216B9" w:rsidRDefault="006F7E4D" w:rsidP="00D216B9">
      <w:pPr>
        <w:pStyle w:val="SUSEBulletlist"/>
      </w:pPr>
      <w:r>
        <w:t>Veeam</w:t>
      </w:r>
      <w:r w:rsidR="00D216B9">
        <w:t xml:space="preserve"> </w:t>
      </w:r>
      <w:r w:rsidR="00D216B9" w:rsidRPr="00D216B9">
        <w:t>HCL - SUSE Enterprise Storage v5 SDS</w:t>
      </w:r>
    </w:p>
    <w:p w14:paraId="3A7F427C" w14:textId="5F147A91" w:rsidR="006F7E4D" w:rsidRDefault="00A9243C" w:rsidP="006F7E4D">
      <w:pPr>
        <w:pStyle w:val="Bulletedlist"/>
        <w:numPr>
          <w:ilvl w:val="0"/>
          <w:numId w:val="0"/>
        </w:numPr>
        <w:ind w:left="907"/>
      </w:pPr>
      <w:hyperlink r:id="rId22" w:history="1">
        <w:r w:rsidR="006F7E4D" w:rsidRPr="00B3045A">
          <w:rPr>
            <w:rStyle w:val="Hyperlink"/>
          </w:rPr>
          <w:t>https://www.</w:t>
        </w:r>
        <w:r w:rsidR="006F7E4D">
          <w:rPr>
            <w:rStyle w:val="Hyperlink"/>
          </w:rPr>
          <w:t>Veeam</w:t>
        </w:r>
        <w:r w:rsidR="006F7E4D" w:rsidRPr="00B3045A">
          <w:rPr>
            <w:rStyle w:val="Hyperlink"/>
          </w:rPr>
          <w:t>.com/kb2373</w:t>
        </w:r>
      </w:hyperlink>
      <w:r w:rsidR="006F7E4D">
        <w:t xml:space="preserve"> </w:t>
      </w:r>
    </w:p>
    <w:p w14:paraId="7B8F261A" w14:textId="0FA8D3A0" w:rsidR="006F7E4D" w:rsidRPr="006F7E4D" w:rsidRDefault="006F7E4D" w:rsidP="006F7E4D">
      <w:pPr>
        <w:pStyle w:val="Bulletedlist"/>
        <w:rPr>
          <w:rStyle w:val="SUSESecondSubheadTOC3Char"/>
          <w:b w:val="0"/>
          <w:i w:val="0"/>
          <w:sz w:val="18"/>
        </w:rPr>
      </w:pPr>
      <w:r>
        <w:t xml:space="preserve">Veeam Documentation </w:t>
      </w:r>
    </w:p>
    <w:p w14:paraId="346F992A" w14:textId="578BF486" w:rsidR="006F7E4D" w:rsidRPr="006F7E4D" w:rsidRDefault="00A9243C" w:rsidP="006F7E4D">
      <w:pPr>
        <w:pStyle w:val="SUSEBulletlist"/>
        <w:numPr>
          <w:ilvl w:val="0"/>
          <w:numId w:val="0"/>
        </w:numPr>
        <w:ind w:left="907"/>
        <w:rPr>
          <w:b/>
          <w:color w:val="0000FF"/>
          <w:szCs w:val="22"/>
          <w:u w:val="single"/>
        </w:rPr>
      </w:pPr>
      <w:hyperlink r:id="rId23" w:history="1">
        <w:r w:rsidR="006F7E4D" w:rsidRPr="00B3045A">
          <w:rPr>
            <w:rStyle w:val="Hyperlink"/>
          </w:rPr>
          <w:t>https://www.veeam.com/documentation-guides-datasheets.html</w:t>
        </w:r>
      </w:hyperlink>
    </w:p>
    <w:p w14:paraId="1D3A4B27" w14:textId="3853B77A" w:rsidR="00C0394E" w:rsidRPr="00207A51" w:rsidRDefault="00C0394E" w:rsidP="006F7E4D">
      <w:pPr>
        <w:pStyle w:val="SUSEBulletlist"/>
        <w:rPr>
          <w:rStyle w:val="Hyperlink"/>
          <w:b/>
          <w:szCs w:val="22"/>
        </w:rPr>
      </w:pPr>
      <w:r>
        <w:rPr>
          <w:rStyle w:val="SUSESecondSubheadTOC3Char"/>
          <w:b w:val="0"/>
        </w:rPr>
        <w:t>SUSE Enterprise S</w:t>
      </w:r>
      <w:r w:rsidR="00D216B9">
        <w:rPr>
          <w:rStyle w:val="SUSESecondSubheadTOC3Char"/>
          <w:b w:val="0"/>
        </w:rPr>
        <w:t>f</w:t>
      </w:r>
      <w:r>
        <w:rPr>
          <w:rStyle w:val="SUSESecondSubheadTOC3Char"/>
          <w:b w:val="0"/>
        </w:rPr>
        <w:t>torage Technical Overview</w:t>
      </w:r>
      <w:r w:rsidR="00CC7C90" w:rsidRPr="0028369B">
        <w:rPr>
          <w:rStyle w:val="Hyperlink"/>
          <w:b/>
          <w:sz w:val="18"/>
          <w:szCs w:val="22"/>
        </w:rPr>
        <w:br/>
      </w:r>
      <w:hyperlink r:id="rId24" w:history="1">
        <w:r w:rsidR="00207A51" w:rsidRPr="0028369B">
          <w:rPr>
            <w:rStyle w:val="Hyperlink"/>
            <w:szCs w:val="22"/>
          </w:rPr>
          <w:t>https://www.suse.com/docrep/documents/1mdg7eq2kz/suse_enterprise_storage_technical_overview_wp.pdf</w:t>
        </w:r>
      </w:hyperlink>
      <w:r w:rsidR="00207A51">
        <w:rPr>
          <w:rStyle w:val="Hyperlink"/>
          <w:b/>
          <w:szCs w:val="22"/>
        </w:rPr>
        <w:t xml:space="preserve"> </w:t>
      </w:r>
    </w:p>
    <w:p w14:paraId="7458C61C" w14:textId="30BA713C" w:rsidR="00207A51" w:rsidRPr="00207A51" w:rsidRDefault="00A9243C" w:rsidP="001E038A">
      <w:pPr>
        <w:pStyle w:val="SUSEBulletlist"/>
        <w:rPr>
          <w:rStyle w:val="SUSESecondSubheadTOC3Char"/>
          <w:b w:val="0"/>
          <w:i w:val="0"/>
          <w:sz w:val="20"/>
        </w:rPr>
      </w:pPr>
      <w:hyperlink r:id="rId25" w:history="1">
        <w:r w:rsidR="00D2372F" w:rsidRPr="00207A51">
          <w:rPr>
            <w:rStyle w:val="SUSESecondSubheadTOC3Char"/>
            <w:b w:val="0"/>
          </w:rPr>
          <w:t>SUSE Enterprise Storage v</w:t>
        </w:r>
        <w:r w:rsidR="00207A51">
          <w:rPr>
            <w:rStyle w:val="SUSESecondSubheadTOC3Char"/>
            <w:b w:val="0"/>
          </w:rPr>
          <w:t>5</w:t>
        </w:r>
      </w:hyperlink>
      <w:r w:rsidR="00207A51">
        <w:rPr>
          <w:rStyle w:val="SUSESecondSubheadTOC3Char"/>
          <w:b w:val="0"/>
        </w:rPr>
        <w:t xml:space="preserve"> – Deployment Guide</w:t>
      </w:r>
    </w:p>
    <w:p w14:paraId="738AD92C" w14:textId="509ED4CC" w:rsidR="00207A51" w:rsidRDefault="00A9243C" w:rsidP="00207A51">
      <w:pPr>
        <w:pStyle w:val="SUSEBulletlist"/>
        <w:numPr>
          <w:ilvl w:val="0"/>
          <w:numId w:val="0"/>
        </w:numPr>
        <w:ind w:left="907"/>
      </w:pPr>
      <w:hyperlink r:id="rId26" w:history="1">
        <w:r w:rsidR="00207A51" w:rsidRPr="00B3045A">
          <w:rPr>
            <w:rStyle w:val="Hyperlink"/>
          </w:rPr>
          <w:t>https://www.suse.com/documentation/suse-enterprise-storage-5/pdfdoc/book_storage_deployment/book_storage_deployment.pdf</w:t>
        </w:r>
      </w:hyperlink>
      <w:r w:rsidR="00207A51">
        <w:t xml:space="preserve"> </w:t>
      </w:r>
    </w:p>
    <w:p w14:paraId="61EB0DDE" w14:textId="72497342" w:rsidR="00207A51" w:rsidRPr="00207A51" w:rsidRDefault="00A9243C" w:rsidP="00207A51">
      <w:pPr>
        <w:pStyle w:val="SUSEBulletlist"/>
        <w:rPr>
          <w:rStyle w:val="SUSESecondSubheadTOC3Char"/>
          <w:b w:val="0"/>
          <w:i w:val="0"/>
          <w:sz w:val="20"/>
        </w:rPr>
      </w:pPr>
      <w:hyperlink r:id="rId27" w:history="1">
        <w:r w:rsidR="00207A51" w:rsidRPr="00207A51">
          <w:rPr>
            <w:rStyle w:val="SUSESecondSubheadTOC3Char"/>
            <w:b w:val="0"/>
          </w:rPr>
          <w:t>SUSE Enterprise Storage v</w:t>
        </w:r>
        <w:r w:rsidR="00207A51">
          <w:rPr>
            <w:rStyle w:val="SUSESecondSubheadTOC3Char"/>
            <w:b w:val="0"/>
          </w:rPr>
          <w:t>5</w:t>
        </w:r>
      </w:hyperlink>
      <w:r w:rsidR="00207A51">
        <w:rPr>
          <w:rStyle w:val="SUSESecondSubheadTOC3Char"/>
          <w:b w:val="0"/>
        </w:rPr>
        <w:t xml:space="preserve"> – Administration Guide</w:t>
      </w:r>
    </w:p>
    <w:p w14:paraId="76319442" w14:textId="28BD1E30" w:rsidR="0065751D" w:rsidRDefault="00A9243C" w:rsidP="0065751D">
      <w:pPr>
        <w:pStyle w:val="SUSEBulletlist"/>
        <w:numPr>
          <w:ilvl w:val="0"/>
          <w:numId w:val="0"/>
        </w:numPr>
        <w:ind w:left="907"/>
        <w:rPr>
          <w:rStyle w:val="SUSESecondSubheadTOC3Char"/>
          <w:b w:val="0"/>
          <w:i w:val="0"/>
          <w:sz w:val="20"/>
        </w:rPr>
      </w:pPr>
      <w:hyperlink r:id="rId28" w:history="1">
        <w:r w:rsidR="00207A51" w:rsidRPr="00B3045A">
          <w:rPr>
            <w:rStyle w:val="Hyperlink"/>
          </w:rPr>
          <w:t>https://www.suse.com/documentation/suse-enterprise-storage-5/pdfdoc/book_storage_admin/book_storage_admin.pdf</w:t>
        </w:r>
      </w:hyperlink>
      <w:r w:rsidR="00207A51">
        <w:rPr>
          <w:rStyle w:val="SUSESecondSubheadTOC3Char"/>
          <w:b w:val="0"/>
          <w:i w:val="0"/>
          <w:sz w:val="20"/>
        </w:rPr>
        <w:t xml:space="preserve"> </w:t>
      </w:r>
    </w:p>
    <w:sectPr w:rsidR="0065751D" w:rsidSect="00150695">
      <w:headerReference w:type="even" r:id="rId29"/>
      <w:headerReference w:type="default" r:id="rId30"/>
      <w:footerReference w:type="even" r:id="rId31"/>
      <w:pgSz w:w="12240" w:h="15840" w:code="1"/>
      <w:pgMar w:top="1440" w:right="720" w:bottom="108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id Byte" w:date="2018-04-03T10:44:00Z" w:initials="DB">
    <w:p w14:paraId="3DDE087D" w14:textId="1D376E6F" w:rsidR="00850819" w:rsidRDefault="00850819">
      <w:pPr>
        <w:pStyle w:val="CommentText"/>
      </w:pPr>
      <w:r>
        <w:rPr>
          <w:rStyle w:val="CommentReference"/>
        </w:rPr>
        <w:annotationRef/>
      </w:r>
      <w:r>
        <w:t>I would drop this as the paper becomes out of date when this takes effect or is modified.</w:t>
      </w:r>
    </w:p>
  </w:comment>
  <w:comment w:id="12" w:author="David Byte" w:date="2018-04-03T10:47:00Z" w:initials="DB">
    <w:p w14:paraId="72944F2B" w14:textId="3F20B823" w:rsidR="00850819" w:rsidRDefault="00850819">
      <w:pPr>
        <w:pStyle w:val="CommentText"/>
      </w:pPr>
      <w:r>
        <w:rPr>
          <w:rStyle w:val="CommentReference"/>
        </w:rPr>
        <w:annotationRef/>
      </w:r>
      <w:r>
        <w:t>I would not refer to upstream docs, but rather bring the information into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DE087D" w15:done="0"/>
  <w15:commentEx w15:paraId="72944F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DE087D" w16cid:durableId="1E6DD995"/>
  <w16cid:commentId w16cid:paraId="72944F2B" w16cid:durableId="1E6DD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B6F81" w14:textId="77777777" w:rsidR="00A9243C" w:rsidRDefault="00A9243C">
      <w:r>
        <w:separator/>
      </w:r>
    </w:p>
  </w:endnote>
  <w:endnote w:type="continuationSeparator" w:id="0">
    <w:p w14:paraId="06F4F1A3" w14:textId="77777777" w:rsidR="00A9243C" w:rsidRDefault="00A9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ahoma"/>
    <w:panose1 w:val="020B0604020202020204"/>
    <w:charset w:val="00"/>
    <w:family w:val="swiss"/>
    <w:pitch w:val="variable"/>
    <w:sig w:usb0="00000001"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A9B1" w14:textId="77777777" w:rsidR="00FB6179" w:rsidRPr="00451DBF" w:rsidRDefault="00FB6179">
    <w:pPr>
      <w:pStyle w:val="Header"/>
      <w:jc w:val="right"/>
      <w:rPr>
        <w:rFonts w:ascii="Arial" w:hAnsi="Arial" w:cs="Arial"/>
        <w:sz w:val="16"/>
        <w:szCs w:val="16"/>
      </w:rPr>
    </w:pPr>
    <w:r w:rsidRPr="00451DBF">
      <w:rPr>
        <w:rStyle w:val="PageNumber"/>
        <w:rFonts w:cs="Arial"/>
        <w:sz w:val="16"/>
        <w:szCs w:val="16"/>
      </w:rPr>
      <w:t xml:space="preserve">p. </w:t>
    </w:r>
    <w:r w:rsidRPr="00451DBF">
      <w:rPr>
        <w:rStyle w:val="PageNumber"/>
        <w:rFonts w:cs="Arial"/>
        <w:sz w:val="16"/>
        <w:szCs w:val="16"/>
      </w:rPr>
      <w:fldChar w:fldCharType="begin"/>
    </w:r>
    <w:r w:rsidRPr="00451DBF">
      <w:rPr>
        <w:rStyle w:val="PageNumber"/>
        <w:rFonts w:cs="Arial"/>
        <w:sz w:val="16"/>
        <w:szCs w:val="16"/>
      </w:rPr>
      <w:instrText xml:space="preserve"> PAGE </w:instrText>
    </w:r>
    <w:r w:rsidRPr="00451DBF">
      <w:rPr>
        <w:rStyle w:val="PageNumber"/>
        <w:rFonts w:cs="Arial"/>
        <w:sz w:val="16"/>
        <w:szCs w:val="16"/>
      </w:rPr>
      <w:fldChar w:fldCharType="separate"/>
    </w:r>
    <w:r w:rsidR="00233051">
      <w:rPr>
        <w:rStyle w:val="PageNumber"/>
        <w:rFonts w:cs="Arial"/>
        <w:sz w:val="16"/>
        <w:szCs w:val="16"/>
      </w:rPr>
      <w:t>11</w:t>
    </w:r>
    <w:r w:rsidRPr="00451DBF">
      <w:rPr>
        <w:rStyle w:val="PageNumbe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D42B" w14:textId="77777777" w:rsidR="00FB6179" w:rsidRDefault="00FB6179" w:rsidP="004E138B">
    <w:pPr>
      <w:pStyle w:val="Footer"/>
    </w:pPr>
    <w:r>
      <w:rPr>
        <w:noProof/>
      </w:rPr>
      <w:drawing>
        <wp:anchor distT="0" distB="0" distL="114300" distR="114300" simplePos="0" relativeHeight="251659264" behindDoc="1" locked="0" layoutInCell="1" allowOverlap="1" wp14:anchorId="1F767EA1" wp14:editId="1FE49F49">
          <wp:simplePos x="0" y="0"/>
          <wp:positionH relativeFrom="column">
            <wp:posOffset>30480</wp:posOffset>
          </wp:positionH>
          <wp:positionV relativeFrom="paragraph">
            <wp:posOffset>-686435</wp:posOffset>
          </wp:positionV>
          <wp:extent cx="1318260" cy="731520"/>
          <wp:effectExtent l="0" t="0" r="2540" b="5080"/>
          <wp:wrapThrough wrapText="bothSides">
            <wp:wrapPolygon edited="0">
              <wp:start x="0" y="0"/>
              <wp:lineTo x="0" y="21000"/>
              <wp:lineTo x="21225" y="21000"/>
              <wp:lineTo x="21225" y="0"/>
              <wp:lineTo x="0" y="0"/>
            </wp:wrapPolygon>
          </wp:wrapThrough>
          <wp:docPr id="14" name="Picture 1" descr="Suse_Lockup_Tag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e_Lockup_Tag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260" cy="731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C88DB" w14:textId="77777777" w:rsidR="00FB6179" w:rsidRDefault="00FB6179">
    <w:pPr>
      <w:pStyle w:val="Header"/>
      <w:rPr>
        <w:sz w:val="16"/>
      </w:rPr>
    </w:pPr>
    <w:r>
      <w:rPr>
        <w:rStyle w:val="PageNumber"/>
        <w:sz w:val="12"/>
      </w:rPr>
      <w:t xml:space="preserve">p. </w:t>
    </w:r>
    <w:r>
      <w:rPr>
        <w:rStyle w:val="PageNumber"/>
        <w:b/>
        <w:sz w:val="16"/>
      </w:rPr>
      <w:fldChar w:fldCharType="begin"/>
    </w:r>
    <w:r>
      <w:rPr>
        <w:rStyle w:val="PageNumber"/>
        <w:b/>
        <w:sz w:val="16"/>
      </w:rPr>
      <w:instrText xml:space="preserve"> PAGE </w:instrText>
    </w:r>
    <w:r>
      <w:rPr>
        <w:rStyle w:val="PageNumber"/>
        <w:b/>
        <w:sz w:val="16"/>
      </w:rPr>
      <w:fldChar w:fldCharType="separate"/>
    </w:r>
    <w:r>
      <w:rPr>
        <w:rStyle w:val="PageNumber"/>
        <w:b/>
        <w:sz w:val="16"/>
      </w:rPr>
      <w:t>2</w:t>
    </w:r>
    <w:r>
      <w:rPr>
        <w:rStyle w:val="PageNumbe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0AD88" w14:textId="77777777" w:rsidR="00A9243C" w:rsidRDefault="00A9243C">
      <w:r>
        <w:separator/>
      </w:r>
    </w:p>
  </w:footnote>
  <w:footnote w:type="continuationSeparator" w:id="0">
    <w:p w14:paraId="28E74C82" w14:textId="77777777" w:rsidR="00A9243C" w:rsidRDefault="00A9243C">
      <w:r>
        <w:continuationSeparator/>
      </w:r>
    </w:p>
  </w:footnote>
  <w:footnote w:id="1">
    <w:p w14:paraId="3B11C582" w14:textId="6ADB5B49" w:rsidR="00135186" w:rsidRDefault="00135186">
      <w:pPr>
        <w:pStyle w:val="FootnoteText"/>
      </w:pPr>
      <w:ins w:id="16" w:author="David Byte" w:date="2018-04-20T08:44:00Z">
        <w:r>
          <w:rPr>
            <w:rStyle w:val="FootnoteReference"/>
          </w:rPr>
          <w:footnoteRef/>
        </w:r>
        <w:r>
          <w:t xml:space="preserve"> </w:t>
        </w:r>
        <w:r w:rsidRPr="00135186">
          <w:t>https://www.suse.com/documentation/suse-enterprise-storage-5/book_storage_admin/data/ceph_iscsi_connect.html</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CA1D" w14:textId="77777777" w:rsidR="00FB6179" w:rsidRDefault="00FB6179">
    <w:pPr>
      <w:pStyle w:val="Header"/>
      <w:rPr>
        <w:color w:val="FFFFFF"/>
        <w:sz w:val="16"/>
      </w:rPr>
    </w:pPr>
    <w:r>
      <w:rPr>
        <w:rStyle w:val="PageNumber"/>
        <w:sz w:val="16"/>
      </w:rPr>
      <w:t xml:space="preserve"> </w:t>
    </w:r>
    <w:r>
      <w:rPr>
        <w:rStyle w:val="PageNumber"/>
        <w:color w:val="FFFFFF"/>
        <w:sz w:val="16"/>
      </w:rPr>
      <w:fldChar w:fldCharType="begin"/>
    </w:r>
    <w:r>
      <w:rPr>
        <w:rStyle w:val="PageNumber"/>
        <w:color w:val="FFFFFF"/>
        <w:sz w:val="16"/>
      </w:rPr>
      <w:instrText xml:space="preserve"> PAGE </w:instrText>
    </w:r>
    <w:r>
      <w:rPr>
        <w:rStyle w:val="PageNumber"/>
        <w:color w:val="FFFFFF"/>
        <w:sz w:val="16"/>
      </w:rPr>
      <w:fldChar w:fldCharType="separate"/>
    </w:r>
    <w:r>
      <w:rPr>
        <w:rStyle w:val="PageNumber"/>
        <w:color w:val="FFFFFF"/>
        <w:sz w:val="16"/>
      </w:rPr>
      <w:t>2</w:t>
    </w:r>
    <w:r>
      <w:rPr>
        <w:rStyle w:val="PageNumber"/>
        <w:color w:val="FFFFFF"/>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9CBD" w14:textId="77777777" w:rsidR="00FB6179" w:rsidRDefault="00FB6179">
    <w:pPr>
      <w:pStyle w:val="Header"/>
      <w:rPr>
        <w:color w:val="FFFFFF"/>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49B1" w14:textId="77777777" w:rsidR="00FB6179" w:rsidRDefault="00FB6179">
    <w:pPr>
      <w:tabs>
        <w:tab w:val="left" w:pos="1560"/>
        <w:tab w:val="left" w:pos="8844"/>
        <w:tab w:val="left" w:pos="9090"/>
        <w:tab w:val="right" w:pos="9360"/>
      </w:tabs>
      <w:rPr>
        <w:color w:val="FFFFFF"/>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2CC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B15E5A"/>
    <w:multiLevelType w:val="hybridMultilevel"/>
    <w:tmpl w:val="9CA271DA"/>
    <w:lvl w:ilvl="0" w:tplc="F46ECF24">
      <w:start w:val="1"/>
      <w:numFmt w:val="bullet"/>
      <w:pStyle w:val="StyleBulletedlistLeft025Hanging025"/>
      <w:lvlText w:val=""/>
      <w:lvlJc w:val="left"/>
      <w:pPr>
        <w:tabs>
          <w:tab w:val="num" w:pos="1080"/>
        </w:tabs>
        <w:ind w:left="1080" w:hanging="360"/>
      </w:pPr>
      <w:rPr>
        <w:rFonts w:ascii="Symbol" w:hAnsi="Symbol" w:hint="default"/>
      </w:rPr>
    </w:lvl>
    <w:lvl w:ilvl="1" w:tplc="51162DDC" w:tentative="1">
      <w:start w:val="1"/>
      <w:numFmt w:val="bullet"/>
      <w:lvlText w:val="o"/>
      <w:lvlJc w:val="left"/>
      <w:pPr>
        <w:tabs>
          <w:tab w:val="num" w:pos="1800"/>
        </w:tabs>
        <w:ind w:left="1800" w:hanging="360"/>
      </w:pPr>
      <w:rPr>
        <w:rFonts w:ascii="Courier New" w:hAnsi="Courier New" w:cs="Symbol" w:hint="default"/>
      </w:rPr>
    </w:lvl>
    <w:lvl w:ilvl="2" w:tplc="CDDACD38" w:tentative="1">
      <w:start w:val="1"/>
      <w:numFmt w:val="bullet"/>
      <w:lvlText w:val=""/>
      <w:lvlJc w:val="left"/>
      <w:pPr>
        <w:tabs>
          <w:tab w:val="num" w:pos="2520"/>
        </w:tabs>
        <w:ind w:left="2520" w:hanging="360"/>
      </w:pPr>
      <w:rPr>
        <w:rFonts w:ascii="Wingdings" w:hAnsi="Wingdings" w:hint="default"/>
      </w:rPr>
    </w:lvl>
    <w:lvl w:ilvl="3" w:tplc="7F288B50" w:tentative="1">
      <w:start w:val="1"/>
      <w:numFmt w:val="bullet"/>
      <w:lvlText w:val=""/>
      <w:lvlJc w:val="left"/>
      <w:pPr>
        <w:tabs>
          <w:tab w:val="num" w:pos="3240"/>
        </w:tabs>
        <w:ind w:left="3240" w:hanging="360"/>
      </w:pPr>
      <w:rPr>
        <w:rFonts w:ascii="Symbol" w:hAnsi="Symbol" w:hint="default"/>
      </w:rPr>
    </w:lvl>
    <w:lvl w:ilvl="4" w:tplc="0A9A289A" w:tentative="1">
      <w:start w:val="1"/>
      <w:numFmt w:val="bullet"/>
      <w:lvlText w:val="o"/>
      <w:lvlJc w:val="left"/>
      <w:pPr>
        <w:tabs>
          <w:tab w:val="num" w:pos="3960"/>
        </w:tabs>
        <w:ind w:left="3960" w:hanging="360"/>
      </w:pPr>
      <w:rPr>
        <w:rFonts w:ascii="Courier New" w:hAnsi="Courier New" w:cs="Symbol" w:hint="default"/>
      </w:rPr>
    </w:lvl>
    <w:lvl w:ilvl="5" w:tplc="0A54976E" w:tentative="1">
      <w:start w:val="1"/>
      <w:numFmt w:val="bullet"/>
      <w:lvlText w:val=""/>
      <w:lvlJc w:val="left"/>
      <w:pPr>
        <w:tabs>
          <w:tab w:val="num" w:pos="4680"/>
        </w:tabs>
        <w:ind w:left="4680" w:hanging="360"/>
      </w:pPr>
      <w:rPr>
        <w:rFonts w:ascii="Wingdings" w:hAnsi="Wingdings" w:hint="default"/>
      </w:rPr>
    </w:lvl>
    <w:lvl w:ilvl="6" w:tplc="E35252C8" w:tentative="1">
      <w:start w:val="1"/>
      <w:numFmt w:val="bullet"/>
      <w:lvlText w:val=""/>
      <w:lvlJc w:val="left"/>
      <w:pPr>
        <w:tabs>
          <w:tab w:val="num" w:pos="5400"/>
        </w:tabs>
        <w:ind w:left="5400" w:hanging="360"/>
      </w:pPr>
      <w:rPr>
        <w:rFonts w:ascii="Symbol" w:hAnsi="Symbol" w:hint="default"/>
      </w:rPr>
    </w:lvl>
    <w:lvl w:ilvl="7" w:tplc="4BB82B98" w:tentative="1">
      <w:start w:val="1"/>
      <w:numFmt w:val="bullet"/>
      <w:lvlText w:val="o"/>
      <w:lvlJc w:val="left"/>
      <w:pPr>
        <w:tabs>
          <w:tab w:val="num" w:pos="6120"/>
        </w:tabs>
        <w:ind w:left="6120" w:hanging="360"/>
      </w:pPr>
      <w:rPr>
        <w:rFonts w:ascii="Courier New" w:hAnsi="Courier New" w:cs="Symbol" w:hint="default"/>
      </w:rPr>
    </w:lvl>
    <w:lvl w:ilvl="8" w:tplc="C01CABEA"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542182"/>
    <w:multiLevelType w:val="hybridMultilevel"/>
    <w:tmpl w:val="ABD6E6F8"/>
    <w:lvl w:ilvl="0" w:tplc="6DC81B76">
      <w:start w:val="1"/>
      <w:numFmt w:val="bullet"/>
      <w:pStyle w:val="Bulletedlist"/>
      <w:lvlText w:val=""/>
      <w:lvlJc w:val="left"/>
      <w:pPr>
        <w:tabs>
          <w:tab w:val="num" w:pos="2700"/>
        </w:tabs>
        <w:ind w:left="2700" w:hanging="360"/>
      </w:pPr>
      <w:rPr>
        <w:rFonts w:ascii="Symbol" w:hAnsi="Symbol" w:hint="default"/>
        <w:color w:val="auto"/>
      </w:rPr>
    </w:lvl>
    <w:lvl w:ilvl="1" w:tplc="042681E6">
      <w:start w:val="1"/>
      <w:numFmt w:val="bullet"/>
      <w:lvlText w:val="o"/>
      <w:lvlJc w:val="left"/>
      <w:pPr>
        <w:tabs>
          <w:tab w:val="num" w:pos="1440"/>
        </w:tabs>
        <w:ind w:left="1440" w:hanging="360"/>
      </w:pPr>
      <w:rPr>
        <w:rFonts w:ascii="Courier New" w:hAnsi="Courier New" w:cs="Symbol" w:hint="default"/>
      </w:rPr>
    </w:lvl>
    <w:lvl w:ilvl="2" w:tplc="FD344B7C">
      <w:start w:val="1"/>
      <w:numFmt w:val="bullet"/>
      <w:lvlText w:val=""/>
      <w:lvlJc w:val="left"/>
      <w:pPr>
        <w:tabs>
          <w:tab w:val="num" w:pos="2160"/>
        </w:tabs>
        <w:ind w:left="2160" w:hanging="360"/>
      </w:pPr>
      <w:rPr>
        <w:rFonts w:ascii="Wingdings" w:hAnsi="Wingdings" w:hint="default"/>
      </w:rPr>
    </w:lvl>
    <w:lvl w:ilvl="3" w:tplc="24540372" w:tentative="1">
      <w:start w:val="1"/>
      <w:numFmt w:val="bullet"/>
      <w:lvlText w:val=""/>
      <w:lvlJc w:val="left"/>
      <w:pPr>
        <w:tabs>
          <w:tab w:val="num" w:pos="2880"/>
        </w:tabs>
        <w:ind w:left="2880" w:hanging="360"/>
      </w:pPr>
      <w:rPr>
        <w:rFonts w:ascii="Symbol" w:hAnsi="Symbol" w:hint="default"/>
      </w:rPr>
    </w:lvl>
    <w:lvl w:ilvl="4" w:tplc="63FADAFC" w:tentative="1">
      <w:start w:val="1"/>
      <w:numFmt w:val="bullet"/>
      <w:lvlText w:val="o"/>
      <w:lvlJc w:val="left"/>
      <w:pPr>
        <w:tabs>
          <w:tab w:val="num" w:pos="3600"/>
        </w:tabs>
        <w:ind w:left="3600" w:hanging="360"/>
      </w:pPr>
      <w:rPr>
        <w:rFonts w:ascii="Courier New" w:hAnsi="Courier New" w:cs="Symbol" w:hint="default"/>
      </w:rPr>
    </w:lvl>
    <w:lvl w:ilvl="5" w:tplc="94365792" w:tentative="1">
      <w:start w:val="1"/>
      <w:numFmt w:val="bullet"/>
      <w:lvlText w:val=""/>
      <w:lvlJc w:val="left"/>
      <w:pPr>
        <w:tabs>
          <w:tab w:val="num" w:pos="4320"/>
        </w:tabs>
        <w:ind w:left="4320" w:hanging="360"/>
      </w:pPr>
      <w:rPr>
        <w:rFonts w:ascii="Wingdings" w:hAnsi="Wingdings" w:hint="default"/>
      </w:rPr>
    </w:lvl>
    <w:lvl w:ilvl="6" w:tplc="D4545488" w:tentative="1">
      <w:start w:val="1"/>
      <w:numFmt w:val="bullet"/>
      <w:lvlText w:val=""/>
      <w:lvlJc w:val="left"/>
      <w:pPr>
        <w:tabs>
          <w:tab w:val="num" w:pos="5040"/>
        </w:tabs>
        <w:ind w:left="5040" w:hanging="360"/>
      </w:pPr>
      <w:rPr>
        <w:rFonts w:ascii="Symbol" w:hAnsi="Symbol" w:hint="default"/>
      </w:rPr>
    </w:lvl>
    <w:lvl w:ilvl="7" w:tplc="80604BD4" w:tentative="1">
      <w:start w:val="1"/>
      <w:numFmt w:val="bullet"/>
      <w:lvlText w:val="o"/>
      <w:lvlJc w:val="left"/>
      <w:pPr>
        <w:tabs>
          <w:tab w:val="num" w:pos="5760"/>
        </w:tabs>
        <w:ind w:left="5760" w:hanging="360"/>
      </w:pPr>
      <w:rPr>
        <w:rFonts w:ascii="Courier New" w:hAnsi="Courier New" w:cs="Symbol" w:hint="default"/>
      </w:rPr>
    </w:lvl>
    <w:lvl w:ilvl="8" w:tplc="61E2880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972DA2"/>
    <w:multiLevelType w:val="hybridMultilevel"/>
    <w:tmpl w:val="CEDEA74E"/>
    <w:lvl w:ilvl="0" w:tplc="F6A00D88">
      <w:start w:val="1"/>
      <w:numFmt w:val="decimal"/>
      <w:lvlText w:val="%1."/>
      <w:lvlJc w:val="left"/>
      <w:pPr>
        <w:ind w:hanging="360"/>
      </w:pPr>
      <w:rPr>
        <w:rFonts w:ascii="Calibri Light" w:eastAsia="Calibri Light" w:hAnsi="Calibri Light" w:hint="default"/>
        <w:spacing w:val="2"/>
        <w:w w:val="102"/>
        <w:sz w:val="21"/>
        <w:szCs w:val="21"/>
      </w:rPr>
    </w:lvl>
    <w:lvl w:ilvl="1" w:tplc="6FC8DD18">
      <w:start w:val="1"/>
      <w:numFmt w:val="bullet"/>
      <w:lvlText w:val="•"/>
      <w:lvlJc w:val="left"/>
      <w:rPr>
        <w:rFonts w:hint="default"/>
      </w:rPr>
    </w:lvl>
    <w:lvl w:ilvl="2" w:tplc="5CC8C6E2">
      <w:start w:val="1"/>
      <w:numFmt w:val="bullet"/>
      <w:lvlText w:val="•"/>
      <w:lvlJc w:val="left"/>
      <w:rPr>
        <w:rFonts w:hint="default"/>
      </w:rPr>
    </w:lvl>
    <w:lvl w:ilvl="3" w:tplc="760660C2">
      <w:start w:val="1"/>
      <w:numFmt w:val="bullet"/>
      <w:lvlText w:val="•"/>
      <w:lvlJc w:val="left"/>
      <w:rPr>
        <w:rFonts w:hint="default"/>
      </w:rPr>
    </w:lvl>
    <w:lvl w:ilvl="4" w:tplc="661A6A9E">
      <w:start w:val="1"/>
      <w:numFmt w:val="bullet"/>
      <w:lvlText w:val="•"/>
      <w:lvlJc w:val="left"/>
      <w:rPr>
        <w:rFonts w:hint="default"/>
      </w:rPr>
    </w:lvl>
    <w:lvl w:ilvl="5" w:tplc="B6E28F92">
      <w:start w:val="1"/>
      <w:numFmt w:val="bullet"/>
      <w:lvlText w:val="•"/>
      <w:lvlJc w:val="left"/>
      <w:rPr>
        <w:rFonts w:hint="default"/>
      </w:rPr>
    </w:lvl>
    <w:lvl w:ilvl="6" w:tplc="3F66B24C">
      <w:start w:val="1"/>
      <w:numFmt w:val="bullet"/>
      <w:lvlText w:val="•"/>
      <w:lvlJc w:val="left"/>
      <w:rPr>
        <w:rFonts w:hint="default"/>
      </w:rPr>
    </w:lvl>
    <w:lvl w:ilvl="7" w:tplc="A95A566E">
      <w:start w:val="1"/>
      <w:numFmt w:val="bullet"/>
      <w:lvlText w:val="•"/>
      <w:lvlJc w:val="left"/>
      <w:rPr>
        <w:rFonts w:hint="default"/>
      </w:rPr>
    </w:lvl>
    <w:lvl w:ilvl="8" w:tplc="0D34C5B6">
      <w:start w:val="1"/>
      <w:numFmt w:val="bullet"/>
      <w:lvlText w:val="•"/>
      <w:lvlJc w:val="left"/>
      <w:rPr>
        <w:rFonts w:hint="default"/>
      </w:rPr>
    </w:lvl>
  </w:abstractNum>
  <w:abstractNum w:abstractNumId="5" w15:restartNumberingAfterBreak="0">
    <w:nsid w:val="2BBC0758"/>
    <w:multiLevelType w:val="hybridMultilevel"/>
    <w:tmpl w:val="EBA47B1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DCB07D3"/>
    <w:multiLevelType w:val="hybridMultilevel"/>
    <w:tmpl w:val="5FC0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C48E0"/>
    <w:multiLevelType w:val="hybridMultilevel"/>
    <w:tmpl w:val="C57A6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B13D4"/>
    <w:multiLevelType w:val="multilevel"/>
    <w:tmpl w:val="AA94A44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3FA900D8"/>
    <w:multiLevelType w:val="hybridMultilevel"/>
    <w:tmpl w:val="E468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C0AEE"/>
    <w:multiLevelType w:val="hybridMultilevel"/>
    <w:tmpl w:val="062AC514"/>
    <w:lvl w:ilvl="0" w:tplc="2BB40386">
      <w:start w:val="1"/>
      <w:numFmt w:val="decimal"/>
      <w:pStyle w:val="NumberedList"/>
      <w:lvlText w:val="%1."/>
      <w:lvlJc w:val="left"/>
      <w:pPr>
        <w:tabs>
          <w:tab w:val="num" w:pos="900"/>
        </w:tabs>
        <w:ind w:left="9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2AD7BB2"/>
    <w:multiLevelType w:val="hybridMultilevel"/>
    <w:tmpl w:val="5C3A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F32EC"/>
    <w:multiLevelType w:val="hybridMultilevel"/>
    <w:tmpl w:val="7B0E6C7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68526BD6"/>
    <w:multiLevelType w:val="multilevel"/>
    <w:tmpl w:val="42D2E7EC"/>
    <w:lvl w:ilvl="0">
      <w:start w:val="1"/>
      <w:numFmt w:val="bullet"/>
      <w:pStyle w:val="PATH"/>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F37248"/>
    <w:multiLevelType w:val="hybridMultilevel"/>
    <w:tmpl w:val="1E2C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F09A4"/>
    <w:multiLevelType w:val="hybridMultilevel"/>
    <w:tmpl w:val="5A18BE94"/>
    <w:lvl w:ilvl="0" w:tplc="53E01844">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1332E"/>
    <w:multiLevelType w:val="multilevel"/>
    <w:tmpl w:val="1CF4230A"/>
    <w:styleLink w:val="Numbered"/>
    <w:lvl w:ilvl="0">
      <w:start w:val="1"/>
      <w:numFmt w:val="decimal"/>
      <w:lvlText w:val="%1."/>
      <w:lvlJc w:val="left"/>
      <w:pPr>
        <w:tabs>
          <w:tab w:val="num" w:pos="900"/>
        </w:tabs>
        <w:ind w:left="90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E804919"/>
    <w:multiLevelType w:val="hybridMultilevel"/>
    <w:tmpl w:val="2946E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8A17C0"/>
    <w:multiLevelType w:val="hybridMultilevel"/>
    <w:tmpl w:val="C5B8BFFA"/>
    <w:lvl w:ilvl="0" w:tplc="63924FE8">
      <w:start w:val="1"/>
      <w:numFmt w:val="decimal"/>
      <w:lvlText w:val="%1."/>
      <w:lvlJc w:val="left"/>
      <w:pPr>
        <w:ind w:hanging="425"/>
      </w:pPr>
      <w:rPr>
        <w:rFonts w:ascii="Calibri Light" w:eastAsia="Calibri Light" w:hAnsi="Calibri Light" w:hint="default"/>
        <w:spacing w:val="2"/>
        <w:w w:val="102"/>
        <w:sz w:val="21"/>
        <w:szCs w:val="21"/>
      </w:rPr>
    </w:lvl>
    <w:lvl w:ilvl="1" w:tplc="DF5C709C">
      <w:start w:val="1"/>
      <w:numFmt w:val="decimal"/>
      <w:lvlText w:val="%2."/>
      <w:lvlJc w:val="left"/>
      <w:pPr>
        <w:ind w:hanging="360"/>
      </w:pPr>
      <w:rPr>
        <w:rFonts w:ascii="Calibri Light" w:eastAsia="Calibri Light" w:hAnsi="Calibri Light" w:hint="default"/>
        <w:spacing w:val="2"/>
        <w:w w:val="102"/>
        <w:sz w:val="21"/>
        <w:szCs w:val="21"/>
      </w:rPr>
    </w:lvl>
    <w:lvl w:ilvl="2" w:tplc="68DC4090">
      <w:start w:val="1"/>
      <w:numFmt w:val="bullet"/>
      <w:lvlText w:val="•"/>
      <w:lvlJc w:val="left"/>
      <w:rPr>
        <w:rFonts w:hint="default"/>
      </w:rPr>
    </w:lvl>
    <w:lvl w:ilvl="3" w:tplc="2A847CFE">
      <w:start w:val="1"/>
      <w:numFmt w:val="bullet"/>
      <w:lvlText w:val="•"/>
      <w:lvlJc w:val="left"/>
      <w:rPr>
        <w:rFonts w:hint="default"/>
      </w:rPr>
    </w:lvl>
    <w:lvl w:ilvl="4" w:tplc="95AC5416">
      <w:start w:val="1"/>
      <w:numFmt w:val="bullet"/>
      <w:lvlText w:val="•"/>
      <w:lvlJc w:val="left"/>
      <w:rPr>
        <w:rFonts w:hint="default"/>
      </w:rPr>
    </w:lvl>
    <w:lvl w:ilvl="5" w:tplc="5F525DF8">
      <w:start w:val="1"/>
      <w:numFmt w:val="bullet"/>
      <w:lvlText w:val="•"/>
      <w:lvlJc w:val="left"/>
      <w:rPr>
        <w:rFonts w:hint="default"/>
      </w:rPr>
    </w:lvl>
    <w:lvl w:ilvl="6" w:tplc="86E69364">
      <w:start w:val="1"/>
      <w:numFmt w:val="bullet"/>
      <w:lvlText w:val="•"/>
      <w:lvlJc w:val="left"/>
      <w:rPr>
        <w:rFonts w:hint="default"/>
      </w:rPr>
    </w:lvl>
    <w:lvl w:ilvl="7" w:tplc="D49633AC">
      <w:start w:val="1"/>
      <w:numFmt w:val="bullet"/>
      <w:lvlText w:val="•"/>
      <w:lvlJc w:val="left"/>
      <w:rPr>
        <w:rFonts w:hint="default"/>
      </w:rPr>
    </w:lvl>
    <w:lvl w:ilvl="8" w:tplc="981C124C">
      <w:start w:val="1"/>
      <w:numFmt w:val="bullet"/>
      <w:lvlText w:val="•"/>
      <w:lvlJc w:val="left"/>
      <w:rPr>
        <w:rFonts w:hint="default"/>
      </w:rPr>
    </w:lvl>
  </w:abstractNum>
  <w:num w:numId="1">
    <w:abstractNumId w:val="2"/>
  </w:num>
  <w:num w:numId="2">
    <w:abstractNumId w:val="3"/>
  </w:num>
  <w:num w:numId="3">
    <w:abstractNumId w:val="10"/>
  </w:num>
  <w:num w:numId="4">
    <w:abstractNumId w:val="0"/>
  </w:num>
  <w:num w:numId="5">
    <w:abstractNumId w:val="16"/>
  </w:num>
  <w:num w:numId="6">
    <w:abstractNumId w:val="13"/>
  </w:num>
  <w:num w:numId="7">
    <w:abstractNumId w:val="18"/>
  </w:num>
  <w:num w:numId="8">
    <w:abstractNumId w:val="4"/>
  </w:num>
  <w:num w:numId="9">
    <w:abstractNumId w:val="7"/>
  </w:num>
  <w:num w:numId="10">
    <w:abstractNumId w:val="11"/>
  </w:num>
  <w:num w:numId="11">
    <w:abstractNumId w:val="9"/>
  </w:num>
  <w:num w:numId="12">
    <w:abstractNumId w:val="14"/>
  </w:num>
  <w:num w:numId="13">
    <w:abstractNumId w:val="6"/>
  </w:num>
  <w:num w:numId="14">
    <w:abstractNumId w:val="10"/>
    <w:lvlOverride w:ilvl="0">
      <w:startOverride w:val="1"/>
    </w:lvlOverride>
  </w:num>
  <w:num w:numId="15">
    <w:abstractNumId w:val="15"/>
  </w:num>
  <w:num w:numId="16">
    <w:abstractNumId w:val="8"/>
  </w:num>
  <w:num w:numId="17">
    <w:abstractNumId w:val="10"/>
    <w:lvlOverride w:ilvl="0">
      <w:startOverride w:val="1"/>
    </w:lvlOverride>
  </w:num>
  <w:num w:numId="18">
    <w:abstractNumId w:val="17"/>
  </w:num>
  <w:num w:numId="19">
    <w:abstractNumId w:val="1"/>
  </w:num>
  <w:num w:numId="20">
    <w:abstractNumId w:val="12"/>
  </w:num>
  <w:num w:numId="21">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Byte">
    <w15:presenceInfo w15:providerId="Windows Live" w15:userId="44f612a3f495b3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360"/>
  <w:drawingGridHorizontalSpacing w:val="120"/>
  <w:drawingGridVerticalSpacing w:val="163"/>
  <w:displayHorizontalDrawingGridEvery w:val="0"/>
  <w:displayVerticalDrawingGridEvery w:val="0"/>
  <w:noPunctuationKerning/>
  <w:characterSpacingControl w:val="doNotCompress"/>
  <w:hdrShapeDefaults>
    <o:shapedefaults v:ext="edit" spidmax="2049" style="mso-position-horizontal:center" fill="f" fillcolor="white" strokecolor="none [2414]">
      <v:fill color="white" on="f"/>
      <v:stroke color="none [241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1C"/>
    <w:rsid w:val="000060BA"/>
    <w:rsid w:val="000063A8"/>
    <w:rsid w:val="00012A05"/>
    <w:rsid w:val="00020774"/>
    <w:rsid w:val="00025CE5"/>
    <w:rsid w:val="00035817"/>
    <w:rsid w:val="000408B1"/>
    <w:rsid w:val="00070135"/>
    <w:rsid w:val="0008451B"/>
    <w:rsid w:val="000855CD"/>
    <w:rsid w:val="000A2B27"/>
    <w:rsid w:val="000B12CE"/>
    <w:rsid w:val="000B4256"/>
    <w:rsid w:val="000B625E"/>
    <w:rsid w:val="000C0039"/>
    <w:rsid w:val="000F00D7"/>
    <w:rsid w:val="00104E33"/>
    <w:rsid w:val="00105F4D"/>
    <w:rsid w:val="00130D5B"/>
    <w:rsid w:val="00135186"/>
    <w:rsid w:val="0014204B"/>
    <w:rsid w:val="00146F07"/>
    <w:rsid w:val="00150695"/>
    <w:rsid w:val="001537D8"/>
    <w:rsid w:val="00155BE7"/>
    <w:rsid w:val="0016178F"/>
    <w:rsid w:val="001843F2"/>
    <w:rsid w:val="00193689"/>
    <w:rsid w:val="00197012"/>
    <w:rsid w:val="001A201A"/>
    <w:rsid w:val="001C5521"/>
    <w:rsid w:val="001D4C0C"/>
    <w:rsid w:val="001D5462"/>
    <w:rsid w:val="001E087F"/>
    <w:rsid w:val="001E4D19"/>
    <w:rsid w:val="001E6642"/>
    <w:rsid w:val="001F1FC5"/>
    <w:rsid w:val="001F2E27"/>
    <w:rsid w:val="001F7BE4"/>
    <w:rsid w:val="00203AF9"/>
    <w:rsid w:val="00206504"/>
    <w:rsid w:val="00207848"/>
    <w:rsid w:val="00207A51"/>
    <w:rsid w:val="002320F9"/>
    <w:rsid w:val="00233051"/>
    <w:rsid w:val="00241305"/>
    <w:rsid w:val="002562E6"/>
    <w:rsid w:val="0027037C"/>
    <w:rsid w:val="0028369B"/>
    <w:rsid w:val="0028437E"/>
    <w:rsid w:val="002A0284"/>
    <w:rsid w:val="002A4032"/>
    <w:rsid w:val="002A425C"/>
    <w:rsid w:val="002B467D"/>
    <w:rsid w:val="002B4C68"/>
    <w:rsid w:val="002B592E"/>
    <w:rsid w:val="002C00B7"/>
    <w:rsid w:val="002C31B0"/>
    <w:rsid w:val="002E12C7"/>
    <w:rsid w:val="00306A9C"/>
    <w:rsid w:val="00324EB0"/>
    <w:rsid w:val="0034535A"/>
    <w:rsid w:val="003542B5"/>
    <w:rsid w:val="00360D2A"/>
    <w:rsid w:val="003853CB"/>
    <w:rsid w:val="003867BD"/>
    <w:rsid w:val="003926C9"/>
    <w:rsid w:val="003B4ED2"/>
    <w:rsid w:val="003C0880"/>
    <w:rsid w:val="003D3F4B"/>
    <w:rsid w:val="003D6575"/>
    <w:rsid w:val="003E27EF"/>
    <w:rsid w:val="003F3BBC"/>
    <w:rsid w:val="00401E02"/>
    <w:rsid w:val="00403098"/>
    <w:rsid w:val="00404878"/>
    <w:rsid w:val="00406AAF"/>
    <w:rsid w:val="00412387"/>
    <w:rsid w:val="00413CD9"/>
    <w:rsid w:val="00417E26"/>
    <w:rsid w:val="004276AB"/>
    <w:rsid w:val="00427A3A"/>
    <w:rsid w:val="004362A8"/>
    <w:rsid w:val="00440DF5"/>
    <w:rsid w:val="00443B2A"/>
    <w:rsid w:val="004465B5"/>
    <w:rsid w:val="004469CD"/>
    <w:rsid w:val="00451DBF"/>
    <w:rsid w:val="00456735"/>
    <w:rsid w:val="00456975"/>
    <w:rsid w:val="0046007C"/>
    <w:rsid w:val="004666AD"/>
    <w:rsid w:val="00467DD7"/>
    <w:rsid w:val="0048456B"/>
    <w:rsid w:val="0049602E"/>
    <w:rsid w:val="004A212A"/>
    <w:rsid w:val="004A50D1"/>
    <w:rsid w:val="004B2A7D"/>
    <w:rsid w:val="004C2D4E"/>
    <w:rsid w:val="004C45BD"/>
    <w:rsid w:val="004D2F64"/>
    <w:rsid w:val="004D6466"/>
    <w:rsid w:val="004E138B"/>
    <w:rsid w:val="004E1795"/>
    <w:rsid w:val="004F15A2"/>
    <w:rsid w:val="004F38AE"/>
    <w:rsid w:val="00505B4E"/>
    <w:rsid w:val="005307F5"/>
    <w:rsid w:val="0053326B"/>
    <w:rsid w:val="00534B34"/>
    <w:rsid w:val="00537FC7"/>
    <w:rsid w:val="005418B6"/>
    <w:rsid w:val="00550F1C"/>
    <w:rsid w:val="005612F8"/>
    <w:rsid w:val="00564598"/>
    <w:rsid w:val="005745A5"/>
    <w:rsid w:val="00575C4C"/>
    <w:rsid w:val="00593156"/>
    <w:rsid w:val="0059593E"/>
    <w:rsid w:val="005960F8"/>
    <w:rsid w:val="005A2203"/>
    <w:rsid w:val="005B45D9"/>
    <w:rsid w:val="005B565C"/>
    <w:rsid w:val="005D0F3D"/>
    <w:rsid w:val="005E182F"/>
    <w:rsid w:val="005E5BC8"/>
    <w:rsid w:val="005F592F"/>
    <w:rsid w:val="00615A64"/>
    <w:rsid w:val="00621EC5"/>
    <w:rsid w:val="006250B6"/>
    <w:rsid w:val="006318E2"/>
    <w:rsid w:val="00632491"/>
    <w:rsid w:val="0063303E"/>
    <w:rsid w:val="00635F16"/>
    <w:rsid w:val="00643D4C"/>
    <w:rsid w:val="006443C3"/>
    <w:rsid w:val="00651E43"/>
    <w:rsid w:val="0065751D"/>
    <w:rsid w:val="006A4355"/>
    <w:rsid w:val="006B6F39"/>
    <w:rsid w:val="006D0A5F"/>
    <w:rsid w:val="006D6273"/>
    <w:rsid w:val="006F7E4D"/>
    <w:rsid w:val="00701B7F"/>
    <w:rsid w:val="007124E9"/>
    <w:rsid w:val="00725B8A"/>
    <w:rsid w:val="0072755A"/>
    <w:rsid w:val="007343C6"/>
    <w:rsid w:val="00734BF5"/>
    <w:rsid w:val="00741068"/>
    <w:rsid w:val="00743727"/>
    <w:rsid w:val="00746479"/>
    <w:rsid w:val="007473EE"/>
    <w:rsid w:val="00752378"/>
    <w:rsid w:val="00760948"/>
    <w:rsid w:val="00760C76"/>
    <w:rsid w:val="00773913"/>
    <w:rsid w:val="007A5A6E"/>
    <w:rsid w:val="007B2B24"/>
    <w:rsid w:val="007D319D"/>
    <w:rsid w:val="007D3A0E"/>
    <w:rsid w:val="007E5EA3"/>
    <w:rsid w:val="007E7E28"/>
    <w:rsid w:val="007F151D"/>
    <w:rsid w:val="007F220E"/>
    <w:rsid w:val="007F3C13"/>
    <w:rsid w:val="007F4D27"/>
    <w:rsid w:val="00812678"/>
    <w:rsid w:val="00814E5C"/>
    <w:rsid w:val="00835C90"/>
    <w:rsid w:val="008363F4"/>
    <w:rsid w:val="00850819"/>
    <w:rsid w:val="0085192B"/>
    <w:rsid w:val="00854241"/>
    <w:rsid w:val="008636FC"/>
    <w:rsid w:val="00877048"/>
    <w:rsid w:val="008831F0"/>
    <w:rsid w:val="008C29F0"/>
    <w:rsid w:val="008C5D02"/>
    <w:rsid w:val="008E4D94"/>
    <w:rsid w:val="008F1BCD"/>
    <w:rsid w:val="008F779A"/>
    <w:rsid w:val="009021D6"/>
    <w:rsid w:val="00905CE7"/>
    <w:rsid w:val="0091286E"/>
    <w:rsid w:val="00914C06"/>
    <w:rsid w:val="00927159"/>
    <w:rsid w:val="00982C3E"/>
    <w:rsid w:val="00992720"/>
    <w:rsid w:val="00996AD9"/>
    <w:rsid w:val="009A00FE"/>
    <w:rsid w:val="009A08C2"/>
    <w:rsid w:val="009A0B2A"/>
    <w:rsid w:val="009A0D5C"/>
    <w:rsid w:val="009A6C72"/>
    <w:rsid w:val="009A79A8"/>
    <w:rsid w:val="009B11BB"/>
    <w:rsid w:val="009B3749"/>
    <w:rsid w:val="009C30D7"/>
    <w:rsid w:val="009D27FB"/>
    <w:rsid w:val="009E1068"/>
    <w:rsid w:val="009F4640"/>
    <w:rsid w:val="009F74C9"/>
    <w:rsid w:val="00A005C0"/>
    <w:rsid w:val="00A032BA"/>
    <w:rsid w:val="00A048B3"/>
    <w:rsid w:val="00A06486"/>
    <w:rsid w:val="00A10D2B"/>
    <w:rsid w:val="00A131DE"/>
    <w:rsid w:val="00A2374B"/>
    <w:rsid w:val="00A312E4"/>
    <w:rsid w:val="00A54377"/>
    <w:rsid w:val="00A62DB4"/>
    <w:rsid w:val="00A672C8"/>
    <w:rsid w:val="00A71240"/>
    <w:rsid w:val="00A71C80"/>
    <w:rsid w:val="00A72DA4"/>
    <w:rsid w:val="00A7488D"/>
    <w:rsid w:val="00A814D7"/>
    <w:rsid w:val="00A9243C"/>
    <w:rsid w:val="00A92A08"/>
    <w:rsid w:val="00A976D0"/>
    <w:rsid w:val="00AA13F0"/>
    <w:rsid w:val="00AA1FB0"/>
    <w:rsid w:val="00AA7841"/>
    <w:rsid w:val="00AB2C17"/>
    <w:rsid w:val="00AB4CF3"/>
    <w:rsid w:val="00AC049F"/>
    <w:rsid w:val="00AC5DA5"/>
    <w:rsid w:val="00AD0D36"/>
    <w:rsid w:val="00AD179B"/>
    <w:rsid w:val="00AE7845"/>
    <w:rsid w:val="00AF3C2F"/>
    <w:rsid w:val="00AF4D73"/>
    <w:rsid w:val="00B0235E"/>
    <w:rsid w:val="00B12E5E"/>
    <w:rsid w:val="00B152AA"/>
    <w:rsid w:val="00B20931"/>
    <w:rsid w:val="00B20D0A"/>
    <w:rsid w:val="00B32CAC"/>
    <w:rsid w:val="00B36B89"/>
    <w:rsid w:val="00B37EC1"/>
    <w:rsid w:val="00B410BB"/>
    <w:rsid w:val="00B44BED"/>
    <w:rsid w:val="00B534D1"/>
    <w:rsid w:val="00B74D55"/>
    <w:rsid w:val="00B8562F"/>
    <w:rsid w:val="00BA2E3C"/>
    <w:rsid w:val="00BC0E0D"/>
    <w:rsid w:val="00BC7B46"/>
    <w:rsid w:val="00BD1AA7"/>
    <w:rsid w:val="00BD30C0"/>
    <w:rsid w:val="00BD4787"/>
    <w:rsid w:val="00BD6C0A"/>
    <w:rsid w:val="00BE79E0"/>
    <w:rsid w:val="00BF4379"/>
    <w:rsid w:val="00BF471C"/>
    <w:rsid w:val="00C030D1"/>
    <w:rsid w:val="00C0394E"/>
    <w:rsid w:val="00C20086"/>
    <w:rsid w:val="00C3431D"/>
    <w:rsid w:val="00C513F9"/>
    <w:rsid w:val="00C568FA"/>
    <w:rsid w:val="00C56A08"/>
    <w:rsid w:val="00C623F7"/>
    <w:rsid w:val="00C96244"/>
    <w:rsid w:val="00CA01D2"/>
    <w:rsid w:val="00CA711F"/>
    <w:rsid w:val="00CC075F"/>
    <w:rsid w:val="00CC1999"/>
    <w:rsid w:val="00CC7C90"/>
    <w:rsid w:val="00CD26F1"/>
    <w:rsid w:val="00CD6FC3"/>
    <w:rsid w:val="00CF560C"/>
    <w:rsid w:val="00D00E43"/>
    <w:rsid w:val="00D1230E"/>
    <w:rsid w:val="00D152BE"/>
    <w:rsid w:val="00D208E3"/>
    <w:rsid w:val="00D216B9"/>
    <w:rsid w:val="00D2372F"/>
    <w:rsid w:val="00D2771F"/>
    <w:rsid w:val="00D34F0E"/>
    <w:rsid w:val="00D36183"/>
    <w:rsid w:val="00D41E5A"/>
    <w:rsid w:val="00D42141"/>
    <w:rsid w:val="00D42B60"/>
    <w:rsid w:val="00D46C57"/>
    <w:rsid w:val="00D7397A"/>
    <w:rsid w:val="00D84B02"/>
    <w:rsid w:val="00DA5F10"/>
    <w:rsid w:val="00DD0B2B"/>
    <w:rsid w:val="00DD6219"/>
    <w:rsid w:val="00DE0CD4"/>
    <w:rsid w:val="00E001AC"/>
    <w:rsid w:val="00E054D0"/>
    <w:rsid w:val="00E05FA3"/>
    <w:rsid w:val="00E06671"/>
    <w:rsid w:val="00E06B59"/>
    <w:rsid w:val="00E400AE"/>
    <w:rsid w:val="00E4334F"/>
    <w:rsid w:val="00E456BA"/>
    <w:rsid w:val="00E50E91"/>
    <w:rsid w:val="00E66690"/>
    <w:rsid w:val="00E67498"/>
    <w:rsid w:val="00E778E6"/>
    <w:rsid w:val="00E77C02"/>
    <w:rsid w:val="00E90ED2"/>
    <w:rsid w:val="00E92723"/>
    <w:rsid w:val="00EB039F"/>
    <w:rsid w:val="00EC02E8"/>
    <w:rsid w:val="00EF2679"/>
    <w:rsid w:val="00F03FAC"/>
    <w:rsid w:val="00F10FD2"/>
    <w:rsid w:val="00F13450"/>
    <w:rsid w:val="00F21079"/>
    <w:rsid w:val="00F32053"/>
    <w:rsid w:val="00F32932"/>
    <w:rsid w:val="00F412D7"/>
    <w:rsid w:val="00F52A3B"/>
    <w:rsid w:val="00F86DC9"/>
    <w:rsid w:val="00FA4DA0"/>
    <w:rsid w:val="00FB0BF1"/>
    <w:rsid w:val="00FB6179"/>
    <w:rsid w:val="00FC23A9"/>
    <w:rsid w:val="00FC4F6F"/>
    <w:rsid w:val="00FD02DE"/>
    <w:rsid w:val="00FD67AA"/>
    <w:rsid w:val="00FE00D6"/>
    <w:rsid w:val="00FE75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center" fill="f" fillcolor="white" strokecolor="none [2414]">
      <v:fill color="white" on="f"/>
      <v:stroke color="none [2414]"/>
    </o:shapedefaults>
    <o:shapelayout v:ext="edit">
      <o:idmap v:ext="edit" data="1"/>
    </o:shapelayout>
  </w:shapeDefaults>
  <w:decimalSymbol w:val="."/>
  <w:listSeparator w:val=","/>
  <w14:docId w14:val="7E26135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uiPriority="1" w:qFormat="1"/>
    <w:lsdException w:name="heading 2" w:uiPriority="1" w:qFormat="1"/>
    <w:lsdException w:name="heading 3" w:qFormat="1"/>
    <w:lsdException w:name="heading 4" w:semiHidden="1" w:qFormat="1"/>
    <w:lsdException w:name="heading 5" w:semiHidden="1" w:qFormat="1"/>
    <w:lsdException w:name="heading 6"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1" w:qFormat="1"/>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uiPriority="9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locked="0"/>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locked="0"/>
    <w:lsdException w:name="HTML Bottom of Form" w:locked="0"/>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locked="0" w:semiHidden="1" w:unhideWhenUsed="1"/>
    <w:lsdException w:name="annotation subject" w:semiHidden="1"/>
    <w:lsdException w:name="No List" w:locked="0"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lsdException w:name="List Paragraph" w:semiHidden="1" w:uiPriority="1"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semiHidden/>
    <w:qFormat/>
    <w:rsid w:val="0091286E"/>
    <w:rPr>
      <w:sz w:val="24"/>
    </w:rPr>
  </w:style>
  <w:style w:type="paragraph" w:styleId="Heading1">
    <w:name w:val="heading 1"/>
    <w:basedOn w:val="Normal"/>
    <w:next w:val="Normal"/>
    <w:link w:val="Heading1Char"/>
    <w:uiPriority w:val="1"/>
    <w:qFormat/>
    <w:locked/>
    <w:rsid w:val="00A62DB4"/>
    <w:pPr>
      <w:keepNext/>
      <w:spacing w:before="240" w:after="60"/>
      <w:outlineLvl w:val="0"/>
    </w:pPr>
    <w:rPr>
      <w:rFonts w:ascii="Arial" w:hAnsi="Arial" w:cs="Arial"/>
      <w:b/>
      <w:bCs/>
      <w:color w:val="4F81BD"/>
      <w:kern w:val="32"/>
      <w:sz w:val="26"/>
      <w:szCs w:val="32"/>
    </w:rPr>
  </w:style>
  <w:style w:type="paragraph" w:styleId="Heading2">
    <w:name w:val="heading 2"/>
    <w:basedOn w:val="Normal"/>
    <w:next w:val="Normal"/>
    <w:uiPriority w:val="1"/>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locked/>
    <w:pPr>
      <w:keepNext/>
      <w:outlineLvl w:val="2"/>
    </w:pPr>
    <w:rPr>
      <w:rFonts w:ascii="Arial" w:eastAsia="Times New Roman" w:hAnsi="Arial"/>
      <w:b/>
      <w:bCs/>
      <w:sz w:val="16"/>
    </w:rPr>
  </w:style>
  <w:style w:type="paragraph" w:styleId="Heading4">
    <w:name w:val="heading 4"/>
    <w:basedOn w:val="Normal"/>
    <w:next w:val="Normal"/>
    <w:link w:val="Heading4Char"/>
    <w:semiHidden/>
    <w:qFormat/>
    <w:locked/>
    <w:rsid w:val="00D2372F"/>
    <w:pPr>
      <w:keepNext/>
      <w:keepLines/>
      <w:spacing w:before="40"/>
      <w:outlineLvl w:val="3"/>
    </w:pPr>
    <w:rPr>
      <w:rFonts w:ascii="Calibri Light" w:eastAsia="Times New Roman" w:hAnsi="Calibri Light"/>
      <w:i/>
      <w:iCs/>
      <w:color w:val="2E74B5"/>
    </w:rPr>
  </w:style>
  <w:style w:type="paragraph" w:styleId="Heading6">
    <w:name w:val="heading 6"/>
    <w:basedOn w:val="Normal"/>
    <w:next w:val="Normal"/>
    <w:semiHidden/>
    <w:qFormat/>
    <w:locked/>
    <w:pPr>
      <w:keepNext/>
      <w:outlineLvl w:val="5"/>
    </w:pPr>
    <w:rPr>
      <w:rFonts w:ascii="Arial" w:eastAsia="Times New Roman" w:hAnsi="Arial"/>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locked/>
    <w:rsid w:val="00F86DC9"/>
    <w:pPr>
      <w:ind w:left="720"/>
    </w:pPr>
  </w:style>
  <w:style w:type="paragraph" w:styleId="BalloonText">
    <w:name w:val="Balloon Text"/>
    <w:basedOn w:val="Normal"/>
    <w:semiHidden/>
    <w:locked/>
    <w:rPr>
      <w:rFonts w:ascii="Tahoma" w:hAnsi="Tahoma" w:cs="Tahoma"/>
      <w:sz w:val="16"/>
      <w:szCs w:val="16"/>
    </w:rPr>
  </w:style>
  <w:style w:type="character" w:styleId="PageNumber">
    <w:name w:val="page number"/>
    <w:semiHidden/>
    <w:locked/>
    <w:rPr>
      <w:rFonts w:ascii="Arial" w:hAnsi="Arial"/>
      <w:noProof/>
      <w:sz w:val="20"/>
    </w:rPr>
  </w:style>
  <w:style w:type="paragraph" w:customStyle="1" w:styleId="Headline">
    <w:name w:val="•Headline"/>
    <w:basedOn w:val="Normal"/>
    <w:rsid w:val="004E138B"/>
    <w:pPr>
      <w:spacing w:after="80"/>
      <w:ind w:right="-720"/>
    </w:pPr>
    <w:rPr>
      <w:rFonts w:ascii="Arial" w:hAnsi="Arial"/>
      <w:b/>
      <w:sz w:val="32"/>
    </w:rPr>
  </w:style>
  <w:style w:type="paragraph" w:customStyle="1" w:styleId="SUSEBodyText">
    <w:name w:val="•SUSE Body Text"/>
    <w:basedOn w:val="Normal"/>
    <w:link w:val="SUSEBodyTextChar"/>
    <w:qFormat/>
    <w:rsid w:val="004276AB"/>
    <w:pPr>
      <w:spacing w:after="120" w:line="320" w:lineRule="exact"/>
    </w:pPr>
    <w:rPr>
      <w:rFonts w:ascii="Arial" w:hAnsi="Arial"/>
      <w:sz w:val="20"/>
    </w:rPr>
  </w:style>
  <w:style w:type="paragraph" w:customStyle="1" w:styleId="Bulletedlist">
    <w:name w:val="•Bulleted list"/>
    <w:basedOn w:val="Normal"/>
    <w:link w:val="BulletedlistChar"/>
    <w:rsid w:val="0016178F"/>
    <w:pPr>
      <w:numPr>
        <w:numId w:val="2"/>
      </w:numPr>
      <w:tabs>
        <w:tab w:val="clear" w:pos="2700"/>
      </w:tabs>
      <w:spacing w:before="40" w:after="40" w:line="240" w:lineRule="exact"/>
      <w:ind w:left="907" w:right="-187"/>
    </w:pPr>
    <w:rPr>
      <w:rFonts w:ascii="Arial" w:hAnsi="Arial"/>
      <w:sz w:val="18"/>
      <w:szCs w:val="18"/>
    </w:rPr>
  </w:style>
  <w:style w:type="paragraph" w:styleId="TOC1">
    <w:name w:val="toc 1"/>
    <w:basedOn w:val="SUSEBodyText"/>
    <w:next w:val="SUSEBodyText"/>
    <w:autoRedefine/>
    <w:uiPriority w:val="39"/>
    <w:qFormat/>
    <w:locked/>
  </w:style>
  <w:style w:type="paragraph" w:customStyle="1" w:styleId="DateVersionNumber">
    <w:name w:val="•Date/Version Number"/>
    <w:basedOn w:val="Normal"/>
    <w:rPr>
      <w:rFonts w:ascii="Arial" w:hAnsi="Arial"/>
      <w:caps/>
      <w:spacing w:val="20"/>
      <w:sz w:val="18"/>
    </w:rPr>
  </w:style>
  <w:style w:type="paragraph" w:customStyle="1" w:styleId="SUSEHeadingTOC1">
    <w:name w:val="•SUSE Heading TOC 1"/>
    <w:basedOn w:val="Heading1"/>
    <w:link w:val="SUSEHeadingTOC1Char"/>
    <w:qFormat/>
    <w:rsid w:val="00E67498"/>
    <w:rPr>
      <w:color w:val="7AC442"/>
    </w:rPr>
  </w:style>
  <w:style w:type="paragraph" w:customStyle="1" w:styleId="SUSESubheadTOC2">
    <w:name w:val="•SUSE Subhead TOC 2"/>
    <w:basedOn w:val="Normal"/>
    <w:link w:val="SUSESubheadTOC2Char"/>
    <w:qFormat/>
    <w:rsid w:val="004276AB"/>
    <w:pPr>
      <w:spacing w:before="240"/>
    </w:pPr>
    <w:rPr>
      <w:rFonts w:ascii="Arial" w:hAnsi="Arial"/>
      <w:b/>
      <w:sz w:val="22"/>
    </w:rPr>
  </w:style>
  <w:style w:type="paragraph" w:customStyle="1" w:styleId="TitleHeadline">
    <w:name w:val="•Title Headline"/>
    <w:basedOn w:val="Normal"/>
    <w:link w:val="TitleHeadlineChar"/>
    <w:rsid w:val="00E67498"/>
    <w:rPr>
      <w:rFonts w:ascii="Arial" w:hAnsi="Arial"/>
      <w:color w:val="7AC442"/>
      <w:sz w:val="56"/>
    </w:rPr>
  </w:style>
  <w:style w:type="paragraph" w:customStyle="1" w:styleId="StyleBulletedlistLeft025Hanging025">
    <w:name w:val="Style •Bulleted list + Left:  0.25&quot; Hanging:  0.25&quot;"/>
    <w:basedOn w:val="Bulletedlist"/>
    <w:semiHidden/>
    <w:pPr>
      <w:numPr>
        <w:numId w:val="1"/>
      </w:numPr>
    </w:pPr>
    <w:rPr>
      <w:rFonts w:eastAsia="Times New Roman"/>
    </w:rPr>
  </w:style>
  <w:style w:type="paragraph" w:customStyle="1" w:styleId="Subtitle">
    <w:name w:val="•Subtitle"/>
    <w:basedOn w:val="Normal"/>
    <w:link w:val="SubtitleChar"/>
    <w:rsid w:val="00CC1999"/>
    <w:rPr>
      <w:rFonts w:ascii="Arial" w:hAnsi="Arial"/>
      <w:sz w:val="28"/>
    </w:rPr>
  </w:style>
  <w:style w:type="paragraph" w:styleId="Header">
    <w:name w:val="header"/>
    <w:basedOn w:val="Normal"/>
    <w:link w:val="HeaderChar"/>
    <w:uiPriority w:val="99"/>
    <w:locked/>
    <w:pPr>
      <w:tabs>
        <w:tab w:val="center" w:pos="4320"/>
        <w:tab w:val="right" w:pos="8640"/>
      </w:tabs>
    </w:pPr>
  </w:style>
  <w:style w:type="paragraph" w:styleId="Footer">
    <w:name w:val="footer"/>
    <w:basedOn w:val="Normal"/>
    <w:semiHidden/>
    <w:locked/>
    <w:pPr>
      <w:tabs>
        <w:tab w:val="center" w:pos="4320"/>
        <w:tab w:val="right" w:pos="8640"/>
      </w:tabs>
    </w:pPr>
  </w:style>
  <w:style w:type="paragraph" w:styleId="TOC2">
    <w:name w:val="toc 2"/>
    <w:basedOn w:val="SUSEBodyText"/>
    <w:next w:val="SUSEBodyText"/>
    <w:autoRedefine/>
    <w:uiPriority w:val="1"/>
    <w:qFormat/>
    <w:locked/>
    <w:pPr>
      <w:ind w:left="240"/>
    </w:pPr>
  </w:style>
  <w:style w:type="character" w:styleId="Hyperlink">
    <w:name w:val="Hyperlink"/>
    <w:uiPriority w:val="99"/>
    <w:locked/>
    <w:rPr>
      <w:color w:val="0000FF"/>
      <w:u w:val="single"/>
    </w:rPr>
  </w:style>
  <w:style w:type="paragraph" w:customStyle="1" w:styleId="SUSESecondSubheadTOC3">
    <w:name w:val="•SUSE Second Subhead TOC 3"/>
    <w:basedOn w:val="SUSESubheadTOC2"/>
    <w:link w:val="SUSESecondSubheadTOC3Char"/>
    <w:qFormat/>
    <w:rsid w:val="004276AB"/>
    <w:rPr>
      <w:i/>
    </w:rPr>
  </w:style>
  <w:style w:type="paragraph" w:styleId="TOC3">
    <w:name w:val="toc 3"/>
    <w:basedOn w:val="SUSEBodyText"/>
    <w:next w:val="SUSEBodyText"/>
    <w:autoRedefine/>
    <w:uiPriority w:val="39"/>
    <w:locked/>
    <w:pPr>
      <w:ind w:left="480"/>
    </w:pPr>
  </w:style>
  <w:style w:type="character" w:customStyle="1" w:styleId="StyleLatinTrebuchetMS10ptAllcaps">
    <w:name w:val="Style (Latin) Trebuchet MS 10 pt All caps"/>
    <w:semiHidden/>
    <w:locked/>
    <w:rPr>
      <w:rFonts w:ascii="Arial" w:hAnsi="Arial"/>
      <w:caps/>
      <w:spacing w:val="40"/>
      <w:sz w:val="20"/>
    </w:rPr>
  </w:style>
  <w:style w:type="paragraph" w:styleId="ListBullet">
    <w:name w:val="List Bullet"/>
    <w:basedOn w:val="Normal"/>
    <w:autoRedefine/>
    <w:semiHidden/>
    <w:locked/>
    <w:pPr>
      <w:numPr>
        <w:numId w:val="4"/>
      </w:numPr>
    </w:pPr>
  </w:style>
  <w:style w:type="numbering" w:customStyle="1" w:styleId="Numbered">
    <w:name w:val="•Numbered"/>
    <w:basedOn w:val="NoList"/>
    <w:rsid w:val="008E4D94"/>
    <w:pPr>
      <w:numPr>
        <w:numId w:val="5"/>
      </w:numPr>
    </w:pPr>
  </w:style>
  <w:style w:type="paragraph" w:customStyle="1" w:styleId="NumberedList">
    <w:name w:val="•Numbered List"/>
    <w:basedOn w:val="SUSEBodyText"/>
    <w:link w:val="NumberedListChar"/>
    <w:rsid w:val="008E4D94"/>
    <w:pPr>
      <w:numPr>
        <w:numId w:val="3"/>
      </w:numPr>
    </w:pPr>
  </w:style>
  <w:style w:type="paragraph" w:customStyle="1" w:styleId="SUSEHeading">
    <w:name w:val="SUSE Heading"/>
    <w:basedOn w:val="SUSEHeadingTOC1"/>
    <w:link w:val="SUSEHeadingChar"/>
    <w:rsid w:val="00F86DC9"/>
  </w:style>
  <w:style w:type="paragraph" w:customStyle="1" w:styleId="SUSESubhead">
    <w:name w:val="SUSE Subhead"/>
    <w:basedOn w:val="SUSESubheadTOC2"/>
    <w:link w:val="SUSESubheadChar"/>
    <w:rsid w:val="00F86DC9"/>
  </w:style>
  <w:style w:type="character" w:customStyle="1" w:styleId="Heading1Char">
    <w:name w:val="Heading 1 Char"/>
    <w:link w:val="Heading1"/>
    <w:semiHidden/>
    <w:rsid w:val="00CC1999"/>
    <w:rPr>
      <w:rFonts w:ascii="Arial" w:hAnsi="Arial" w:cs="Arial"/>
      <w:b/>
      <w:bCs/>
      <w:color w:val="4F81BD"/>
      <w:kern w:val="32"/>
      <w:sz w:val="26"/>
      <w:szCs w:val="32"/>
    </w:rPr>
  </w:style>
  <w:style w:type="character" w:customStyle="1" w:styleId="SUSEHeadingTOC1Char">
    <w:name w:val="•SUSE Heading TOC 1 Char"/>
    <w:link w:val="SUSEHeadingTOC1"/>
    <w:rsid w:val="00E67498"/>
    <w:rPr>
      <w:rFonts w:ascii="Arial" w:hAnsi="Arial" w:cs="Arial"/>
      <w:b/>
      <w:bCs/>
      <w:color w:val="7AC442"/>
      <w:kern w:val="32"/>
      <w:sz w:val="26"/>
      <w:szCs w:val="32"/>
    </w:rPr>
  </w:style>
  <w:style w:type="character" w:customStyle="1" w:styleId="SUSEHeadingChar">
    <w:name w:val="SUSE Heading Char"/>
    <w:basedOn w:val="SUSEHeadingTOC1Char"/>
    <w:link w:val="SUSEHeading"/>
    <w:rsid w:val="00F86DC9"/>
    <w:rPr>
      <w:rFonts w:ascii="Arial" w:hAnsi="Arial" w:cs="Arial"/>
      <w:b/>
      <w:bCs/>
      <w:color w:val="7AC442"/>
      <w:kern w:val="32"/>
      <w:sz w:val="26"/>
      <w:szCs w:val="32"/>
    </w:rPr>
  </w:style>
  <w:style w:type="paragraph" w:customStyle="1" w:styleId="SUSEBody">
    <w:name w:val="SUSE Body"/>
    <w:basedOn w:val="SUSEBodyText"/>
    <w:link w:val="SUSEBodyChar"/>
    <w:rsid w:val="00F86DC9"/>
  </w:style>
  <w:style w:type="character" w:customStyle="1" w:styleId="SUSEBodyTextChar">
    <w:name w:val="•SUSE Body Text Char"/>
    <w:link w:val="SUSEBodyText"/>
    <w:rsid w:val="004276AB"/>
    <w:rPr>
      <w:rFonts w:ascii="Arial" w:hAnsi="Arial"/>
    </w:rPr>
  </w:style>
  <w:style w:type="character" w:customStyle="1" w:styleId="SUSESubheadChar">
    <w:name w:val="SUSE Subhead Char"/>
    <w:basedOn w:val="SUSESubheadTOC2Char"/>
    <w:link w:val="SUSESubhead"/>
    <w:rsid w:val="00F86DC9"/>
    <w:rPr>
      <w:rFonts w:ascii="Arial" w:hAnsi="Arial"/>
      <w:b/>
      <w:sz w:val="22"/>
    </w:rPr>
  </w:style>
  <w:style w:type="paragraph" w:customStyle="1" w:styleId="SUSEBulletlist">
    <w:name w:val="SUSE Bullet list"/>
    <w:basedOn w:val="Bulletedlist"/>
    <w:link w:val="SUSEBulletlistChar"/>
    <w:qFormat/>
    <w:rsid w:val="004276AB"/>
    <w:rPr>
      <w:sz w:val="20"/>
    </w:rPr>
  </w:style>
  <w:style w:type="character" w:customStyle="1" w:styleId="SUSESubheadTOC2Char">
    <w:name w:val="•SUSE Subhead TOC 2 Char"/>
    <w:link w:val="SUSESubheadTOC2"/>
    <w:rsid w:val="004276AB"/>
    <w:rPr>
      <w:rFonts w:ascii="Arial" w:hAnsi="Arial"/>
      <w:b/>
      <w:sz w:val="22"/>
    </w:rPr>
  </w:style>
  <w:style w:type="character" w:customStyle="1" w:styleId="SUSEBodyChar">
    <w:name w:val="SUSE Body Char"/>
    <w:basedOn w:val="SUSEBodyTextChar"/>
    <w:link w:val="SUSEBody"/>
    <w:rsid w:val="00F86DC9"/>
    <w:rPr>
      <w:rFonts w:ascii="Arial" w:hAnsi="Arial"/>
    </w:rPr>
  </w:style>
  <w:style w:type="paragraph" w:customStyle="1" w:styleId="SUSESecondSubhead">
    <w:name w:val="SUSE Second Subhead"/>
    <w:basedOn w:val="SUSESecondSubheadTOC3"/>
    <w:link w:val="SUSESecondSubheadChar"/>
    <w:rsid w:val="00F86DC9"/>
  </w:style>
  <w:style w:type="character" w:customStyle="1" w:styleId="BulletedlistChar">
    <w:name w:val="•Bulleted list Char"/>
    <w:link w:val="Bulletedlist"/>
    <w:rsid w:val="00F86DC9"/>
    <w:rPr>
      <w:rFonts w:ascii="Arial" w:hAnsi="Arial"/>
      <w:sz w:val="18"/>
      <w:szCs w:val="18"/>
    </w:rPr>
  </w:style>
  <w:style w:type="character" w:customStyle="1" w:styleId="SUSEBulletlistChar">
    <w:name w:val="SUSE Bullet list Char"/>
    <w:basedOn w:val="BulletedlistChar"/>
    <w:link w:val="SUSEBulletlist"/>
    <w:rsid w:val="004276AB"/>
    <w:rPr>
      <w:rFonts w:ascii="Arial" w:hAnsi="Arial"/>
      <w:sz w:val="18"/>
      <w:szCs w:val="18"/>
    </w:rPr>
  </w:style>
  <w:style w:type="paragraph" w:customStyle="1" w:styleId="SUSEDocumentHeader">
    <w:name w:val="SUSE Document Header"/>
    <w:basedOn w:val="TitleHeadline"/>
    <w:link w:val="SUSEDocumentHeaderChar"/>
    <w:qFormat/>
    <w:rsid w:val="00F86DC9"/>
  </w:style>
  <w:style w:type="character" w:customStyle="1" w:styleId="SUSESecondSubheadTOC3Char">
    <w:name w:val="•SUSE Second Subhead TOC 3 Char"/>
    <w:link w:val="SUSESecondSubheadTOC3"/>
    <w:rsid w:val="004276AB"/>
    <w:rPr>
      <w:rFonts w:ascii="Arial" w:hAnsi="Arial"/>
      <w:b/>
      <w:i/>
      <w:sz w:val="22"/>
    </w:rPr>
  </w:style>
  <w:style w:type="character" w:customStyle="1" w:styleId="SUSESecondSubheadChar">
    <w:name w:val="SUSE Second Subhead Char"/>
    <w:basedOn w:val="SUSESecondSubheadTOC3Char"/>
    <w:link w:val="SUSESecondSubhead"/>
    <w:rsid w:val="00F86DC9"/>
    <w:rPr>
      <w:rFonts w:ascii="Arial" w:hAnsi="Arial"/>
      <w:b/>
      <w:i/>
      <w:sz w:val="22"/>
    </w:rPr>
  </w:style>
  <w:style w:type="paragraph" w:customStyle="1" w:styleId="SUSEDocumentSubtitle">
    <w:name w:val="SUSE Document Subtitle"/>
    <w:basedOn w:val="Subtitle"/>
    <w:link w:val="SUSEDocumentSubtitleChar"/>
    <w:qFormat/>
    <w:rsid w:val="00F86DC9"/>
  </w:style>
  <w:style w:type="character" w:customStyle="1" w:styleId="TitleHeadlineChar">
    <w:name w:val="•Title Headline Char"/>
    <w:link w:val="TitleHeadline"/>
    <w:rsid w:val="00F86DC9"/>
    <w:rPr>
      <w:rFonts w:ascii="Arial" w:hAnsi="Arial"/>
      <w:color w:val="7AC442"/>
      <w:sz w:val="56"/>
    </w:rPr>
  </w:style>
  <w:style w:type="character" w:customStyle="1" w:styleId="SUSEDocumentHeaderChar">
    <w:name w:val="SUSE Document Header Char"/>
    <w:basedOn w:val="TitleHeadlineChar"/>
    <w:link w:val="SUSEDocumentHeader"/>
    <w:rsid w:val="00F86DC9"/>
    <w:rPr>
      <w:rFonts w:ascii="Arial" w:hAnsi="Arial"/>
      <w:color w:val="7AC442"/>
      <w:sz w:val="56"/>
    </w:rPr>
  </w:style>
  <w:style w:type="paragraph" w:customStyle="1" w:styleId="SUSENumberedBulletList">
    <w:name w:val="SUSE Numbered Bullet List"/>
    <w:basedOn w:val="NumberedList"/>
    <w:link w:val="SUSENumberedBulletListChar"/>
    <w:qFormat/>
    <w:rsid w:val="00F412D7"/>
  </w:style>
  <w:style w:type="character" w:customStyle="1" w:styleId="SubtitleChar">
    <w:name w:val="•Subtitle Char"/>
    <w:link w:val="Subtitle"/>
    <w:rsid w:val="00F86DC9"/>
    <w:rPr>
      <w:rFonts w:ascii="Arial" w:hAnsi="Arial"/>
      <w:sz w:val="28"/>
    </w:rPr>
  </w:style>
  <w:style w:type="character" w:customStyle="1" w:styleId="SUSEDocumentSubtitleChar">
    <w:name w:val="SUSE Document Subtitle Char"/>
    <w:basedOn w:val="SubtitleChar"/>
    <w:link w:val="SUSEDocumentSubtitle"/>
    <w:rsid w:val="00F86DC9"/>
    <w:rPr>
      <w:rFonts w:ascii="Arial" w:hAnsi="Arial"/>
      <w:sz w:val="28"/>
    </w:rPr>
  </w:style>
  <w:style w:type="table" w:styleId="TableGrid">
    <w:name w:val="Table Grid"/>
    <w:basedOn w:val="TableNormal"/>
    <w:locked/>
    <w:rsid w:val="00456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edListChar">
    <w:name w:val="•Numbered List Char"/>
    <w:basedOn w:val="SUSEBodyTextChar"/>
    <w:link w:val="NumberedList"/>
    <w:rsid w:val="00F412D7"/>
    <w:rPr>
      <w:rFonts w:ascii="Arial" w:hAnsi="Arial"/>
    </w:rPr>
  </w:style>
  <w:style w:type="character" w:customStyle="1" w:styleId="SUSENumberedBulletListChar">
    <w:name w:val="SUSE Numbered Bullet List Char"/>
    <w:basedOn w:val="NumberedListChar"/>
    <w:link w:val="SUSENumberedBulletList"/>
    <w:rsid w:val="00F412D7"/>
    <w:rPr>
      <w:rFonts w:ascii="Arial" w:hAnsi="Arial"/>
    </w:rPr>
  </w:style>
  <w:style w:type="table" w:styleId="LightGrid-Accent3">
    <w:name w:val="Light Grid Accent 3"/>
    <w:basedOn w:val="TableNormal"/>
    <w:locked/>
    <w:rsid w:val="00456735"/>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mbria Math" w:eastAsia="Times New Roman" w:hAnsi="Cambria Math"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MediumGrid3-Accent6">
    <w:name w:val="Medium Grid 3 Accent 6"/>
    <w:basedOn w:val="TableNormal"/>
    <w:locked/>
    <w:rsid w:val="0045673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GridTable5Dark-Accent6">
    <w:name w:val="Grid Table 5 Dark Accent 6"/>
    <w:basedOn w:val="TableNormal"/>
    <w:uiPriority w:val="50"/>
    <w:rsid w:val="0045673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MediumGrid3-Accent3">
    <w:name w:val="Medium Grid 3 Accent 3"/>
    <w:basedOn w:val="TableNormal"/>
    <w:locked/>
    <w:rsid w:val="00BC0E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GridTable3-Accent6">
    <w:name w:val="Grid Table 3 Accent 6"/>
    <w:basedOn w:val="TableNormal"/>
    <w:uiPriority w:val="48"/>
    <w:rsid w:val="00BC0E0D"/>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customStyle="1" w:styleId="SUSEFilenameSytle">
    <w:name w:val="SUSE Filename Sytle"/>
    <w:basedOn w:val="SUSEBodyText"/>
    <w:link w:val="SUSEFilenameSytleChar"/>
    <w:qFormat/>
    <w:rsid w:val="009E1068"/>
    <w:rPr>
      <w:rFonts w:ascii="Consolas" w:hAnsi="Consolas"/>
    </w:rPr>
  </w:style>
  <w:style w:type="paragraph" w:customStyle="1" w:styleId="commandlinestyle">
    <w:name w:val="command line style"/>
    <w:basedOn w:val="SUSEFilenameSytle"/>
    <w:link w:val="commandlinestyleChar"/>
    <w:qFormat/>
    <w:rsid w:val="00E50E91"/>
    <w:pPr>
      <w:spacing w:before="120" w:after="240"/>
      <w:ind w:left="360"/>
    </w:pPr>
    <w:rPr>
      <w:rFonts w:ascii="Courier New" w:hAnsi="Courier New" w:cs="Courier New"/>
      <w:b/>
    </w:rPr>
  </w:style>
  <w:style w:type="character" w:customStyle="1" w:styleId="SUSEFilenameSytleChar">
    <w:name w:val="SUSE Filename Sytle Char"/>
    <w:link w:val="SUSEFilenameSytle"/>
    <w:rsid w:val="009E1068"/>
    <w:rPr>
      <w:rFonts w:ascii="Consolas" w:hAnsi="Consolas"/>
      <w:sz w:val="18"/>
    </w:rPr>
  </w:style>
  <w:style w:type="paragraph" w:customStyle="1" w:styleId="para">
    <w:name w:val="para"/>
    <w:basedOn w:val="Normal"/>
    <w:rsid w:val="009E1068"/>
    <w:pPr>
      <w:spacing w:before="100" w:beforeAutospacing="1" w:after="100" w:afterAutospacing="1"/>
    </w:pPr>
    <w:rPr>
      <w:rFonts w:ascii="Times New Roman" w:eastAsia="Times New Roman" w:hAnsi="Times New Roman"/>
      <w:szCs w:val="24"/>
    </w:rPr>
  </w:style>
  <w:style w:type="character" w:customStyle="1" w:styleId="commandlinestyleChar">
    <w:name w:val="command line style Char"/>
    <w:link w:val="commandlinestyle"/>
    <w:rsid w:val="00E50E91"/>
    <w:rPr>
      <w:rFonts w:ascii="Courier New" w:hAnsi="Courier New" w:cs="Courier New"/>
      <w:b/>
      <w:sz w:val="18"/>
    </w:rPr>
  </w:style>
  <w:style w:type="paragraph" w:customStyle="1" w:styleId="listitem">
    <w:name w:val="listitem"/>
    <w:basedOn w:val="Normal"/>
    <w:link w:val="listitemChar"/>
    <w:rsid w:val="009E1068"/>
    <w:pPr>
      <w:spacing w:before="100" w:beforeAutospacing="1" w:after="100" w:afterAutospacing="1"/>
    </w:pPr>
    <w:rPr>
      <w:rFonts w:ascii="Times New Roman" w:eastAsia="Times New Roman" w:hAnsi="Times New Roman"/>
      <w:szCs w:val="24"/>
    </w:rPr>
  </w:style>
  <w:style w:type="character" w:customStyle="1" w:styleId="filename">
    <w:name w:val="filename"/>
    <w:rsid w:val="009E1068"/>
  </w:style>
  <w:style w:type="character" w:customStyle="1" w:styleId="replaceable">
    <w:name w:val="replaceable"/>
    <w:rsid w:val="009E1068"/>
  </w:style>
  <w:style w:type="character" w:customStyle="1" w:styleId="apple-converted-space">
    <w:name w:val="apple-converted-space"/>
    <w:rsid w:val="009E1068"/>
  </w:style>
  <w:style w:type="character" w:customStyle="1" w:styleId="envar">
    <w:name w:val="envar"/>
    <w:rsid w:val="009E1068"/>
  </w:style>
  <w:style w:type="character" w:customStyle="1" w:styleId="command">
    <w:name w:val="command"/>
    <w:rsid w:val="009E1068"/>
  </w:style>
  <w:style w:type="character" w:customStyle="1" w:styleId="option">
    <w:name w:val="option"/>
    <w:rsid w:val="009E1068"/>
  </w:style>
  <w:style w:type="character" w:customStyle="1" w:styleId="systemitem">
    <w:name w:val="systemitem"/>
    <w:rsid w:val="009E1068"/>
  </w:style>
  <w:style w:type="character" w:customStyle="1" w:styleId="keycap">
    <w:name w:val="keycap"/>
    <w:rsid w:val="009E1068"/>
  </w:style>
  <w:style w:type="character" w:customStyle="1" w:styleId="keycombo">
    <w:name w:val="keycombo"/>
    <w:rsid w:val="009E1068"/>
  </w:style>
  <w:style w:type="character" w:customStyle="1" w:styleId="guimenu">
    <w:name w:val="guimenu"/>
    <w:rsid w:val="009E1068"/>
  </w:style>
  <w:style w:type="character" w:customStyle="1" w:styleId="menuchoice">
    <w:name w:val="menuchoice"/>
    <w:rsid w:val="009E1068"/>
  </w:style>
  <w:style w:type="character" w:customStyle="1" w:styleId="Emphasis1">
    <w:name w:val="Emphasis1"/>
    <w:rsid w:val="009E1068"/>
  </w:style>
  <w:style w:type="paragraph" w:customStyle="1" w:styleId="PATH">
    <w:name w:val="PATH"/>
    <w:basedOn w:val="listitem"/>
    <w:link w:val="PATHChar"/>
    <w:qFormat/>
    <w:rsid w:val="004276AB"/>
    <w:pPr>
      <w:numPr>
        <w:numId w:val="6"/>
      </w:numPr>
      <w:ind w:left="420"/>
    </w:pPr>
    <w:rPr>
      <w:rFonts w:ascii="Consolas" w:hAnsi="Consolas" w:cs="Open Sans"/>
      <w:caps/>
      <w:color w:val="1E1E1E"/>
      <w:sz w:val="20"/>
      <w:szCs w:val="19"/>
    </w:rPr>
  </w:style>
  <w:style w:type="paragraph" w:styleId="DocumentMap">
    <w:name w:val="Document Map"/>
    <w:basedOn w:val="Normal"/>
    <w:link w:val="DocumentMapChar"/>
    <w:semiHidden/>
    <w:locked/>
    <w:rsid w:val="00203AF9"/>
    <w:rPr>
      <w:rFonts w:ascii="Times New Roman" w:hAnsi="Times New Roman"/>
      <w:szCs w:val="24"/>
    </w:rPr>
  </w:style>
  <w:style w:type="character" w:customStyle="1" w:styleId="listitemChar">
    <w:name w:val="listitem Char"/>
    <w:link w:val="listitem"/>
    <w:rsid w:val="009E1068"/>
    <w:rPr>
      <w:rFonts w:ascii="Times New Roman" w:eastAsia="Times New Roman" w:hAnsi="Times New Roman"/>
      <w:sz w:val="24"/>
      <w:szCs w:val="24"/>
    </w:rPr>
  </w:style>
  <w:style w:type="character" w:customStyle="1" w:styleId="PATHChar">
    <w:name w:val="PATH Char"/>
    <w:link w:val="PATH"/>
    <w:rsid w:val="004276AB"/>
    <w:rPr>
      <w:rFonts w:ascii="Consolas" w:eastAsia="Times New Roman" w:hAnsi="Consolas" w:cs="Open Sans"/>
      <w:caps/>
      <w:color w:val="1E1E1E"/>
      <w:szCs w:val="19"/>
    </w:rPr>
  </w:style>
  <w:style w:type="character" w:customStyle="1" w:styleId="DocumentMapChar">
    <w:name w:val="Document Map Char"/>
    <w:basedOn w:val="DefaultParagraphFont"/>
    <w:link w:val="DocumentMap"/>
    <w:semiHidden/>
    <w:rsid w:val="00203AF9"/>
    <w:rPr>
      <w:rFonts w:ascii="Times New Roman" w:hAnsi="Times New Roman"/>
      <w:sz w:val="24"/>
      <w:szCs w:val="24"/>
    </w:rPr>
  </w:style>
  <w:style w:type="paragraph" w:styleId="TOCHeading">
    <w:name w:val="TOC Heading"/>
    <w:basedOn w:val="Heading1"/>
    <w:next w:val="Normal"/>
    <w:uiPriority w:val="39"/>
    <w:qFormat/>
    <w:locked/>
    <w:rsid w:val="00D2372F"/>
    <w:pPr>
      <w:outlineLvl w:val="9"/>
    </w:pPr>
    <w:rPr>
      <w:rFonts w:asciiTheme="majorHAnsi" w:eastAsiaTheme="majorEastAsia" w:hAnsiTheme="majorHAnsi" w:cstheme="majorBidi"/>
      <w:color w:val="auto"/>
      <w:sz w:val="32"/>
    </w:rPr>
  </w:style>
  <w:style w:type="character" w:customStyle="1" w:styleId="Heading4Char">
    <w:name w:val="Heading 4 Char"/>
    <w:basedOn w:val="DefaultParagraphFont"/>
    <w:link w:val="Heading4"/>
    <w:semiHidden/>
    <w:rsid w:val="00D2372F"/>
    <w:rPr>
      <w:rFonts w:ascii="Calibri Light" w:eastAsia="Times New Roman" w:hAnsi="Calibri Light"/>
      <w:i/>
      <w:iCs/>
      <w:color w:val="2E74B5"/>
      <w:sz w:val="24"/>
    </w:rPr>
  </w:style>
  <w:style w:type="character" w:customStyle="1" w:styleId="Emphasis10">
    <w:name w:val="Emphasis1"/>
    <w:rsid w:val="00D2372F"/>
  </w:style>
  <w:style w:type="character" w:customStyle="1" w:styleId="HeaderChar">
    <w:name w:val="Header Char"/>
    <w:link w:val="Header"/>
    <w:uiPriority w:val="99"/>
    <w:rsid w:val="00D2372F"/>
    <w:rPr>
      <w:sz w:val="24"/>
    </w:rPr>
  </w:style>
  <w:style w:type="paragraph" w:styleId="NormalWeb">
    <w:name w:val="Normal (Web)"/>
    <w:basedOn w:val="Normal"/>
    <w:uiPriority w:val="99"/>
    <w:semiHidden/>
    <w:unhideWhenUsed/>
    <w:locked/>
    <w:rsid w:val="00D2372F"/>
    <w:pPr>
      <w:spacing w:before="100" w:beforeAutospacing="1" w:after="100" w:afterAutospacing="1"/>
    </w:pPr>
    <w:rPr>
      <w:rFonts w:ascii="Times New Roman" w:eastAsia="Times New Roman" w:hAnsi="Times New Roman"/>
      <w:szCs w:val="24"/>
    </w:rPr>
  </w:style>
  <w:style w:type="character" w:styleId="CommentReference">
    <w:name w:val="annotation reference"/>
    <w:semiHidden/>
    <w:locked/>
    <w:rsid w:val="00D2372F"/>
    <w:rPr>
      <w:sz w:val="16"/>
      <w:szCs w:val="16"/>
    </w:rPr>
  </w:style>
  <w:style w:type="paragraph" w:styleId="CommentText">
    <w:name w:val="annotation text"/>
    <w:basedOn w:val="Normal"/>
    <w:link w:val="CommentTextChar"/>
    <w:semiHidden/>
    <w:locked/>
    <w:rsid w:val="00D2372F"/>
    <w:rPr>
      <w:sz w:val="20"/>
    </w:rPr>
  </w:style>
  <w:style w:type="character" w:customStyle="1" w:styleId="CommentTextChar">
    <w:name w:val="Comment Text Char"/>
    <w:basedOn w:val="DefaultParagraphFont"/>
    <w:link w:val="CommentText"/>
    <w:semiHidden/>
    <w:rsid w:val="00D2372F"/>
  </w:style>
  <w:style w:type="paragraph" w:styleId="CommentSubject">
    <w:name w:val="annotation subject"/>
    <w:basedOn w:val="CommentText"/>
    <w:next w:val="CommentText"/>
    <w:link w:val="CommentSubjectChar"/>
    <w:semiHidden/>
    <w:locked/>
    <w:rsid w:val="00D2372F"/>
    <w:rPr>
      <w:b/>
      <w:bCs/>
    </w:rPr>
  </w:style>
  <w:style w:type="character" w:customStyle="1" w:styleId="CommentSubjectChar">
    <w:name w:val="Comment Subject Char"/>
    <w:basedOn w:val="CommentTextChar"/>
    <w:link w:val="CommentSubject"/>
    <w:semiHidden/>
    <w:rsid w:val="00D2372F"/>
    <w:rPr>
      <w:b/>
      <w:bCs/>
    </w:rPr>
  </w:style>
  <w:style w:type="character" w:styleId="FollowedHyperlink">
    <w:name w:val="FollowedHyperlink"/>
    <w:semiHidden/>
    <w:locked/>
    <w:rsid w:val="00D2372F"/>
    <w:rPr>
      <w:color w:val="954F72"/>
      <w:u w:val="single"/>
    </w:rPr>
  </w:style>
  <w:style w:type="paragraph" w:customStyle="1" w:styleId="p1">
    <w:name w:val="p1"/>
    <w:basedOn w:val="Normal"/>
    <w:rsid w:val="00D2372F"/>
    <w:pPr>
      <w:shd w:val="clear" w:color="auto" w:fill="FFFFFF"/>
    </w:pPr>
    <w:rPr>
      <w:rFonts w:ascii="Menlo" w:eastAsia="Calibri" w:hAnsi="Menlo" w:cs="Menlo"/>
      <w:color w:val="000000"/>
      <w:sz w:val="17"/>
      <w:szCs w:val="17"/>
    </w:rPr>
  </w:style>
  <w:style w:type="character" w:customStyle="1" w:styleId="s1">
    <w:name w:val="s1"/>
    <w:rsid w:val="00D2372F"/>
  </w:style>
  <w:style w:type="paragraph" w:styleId="BodyText">
    <w:name w:val="Body Text"/>
    <w:basedOn w:val="Normal"/>
    <w:link w:val="BodyTextChar"/>
    <w:uiPriority w:val="1"/>
    <w:qFormat/>
    <w:locked/>
    <w:rsid w:val="00150695"/>
    <w:pPr>
      <w:widowControl w:val="0"/>
      <w:ind w:left="2160"/>
    </w:pPr>
    <w:rPr>
      <w:rFonts w:ascii="Calibri Light" w:eastAsia="Calibri Light" w:hAnsi="Calibri Light" w:cstheme="minorBidi"/>
      <w:sz w:val="21"/>
      <w:szCs w:val="21"/>
    </w:rPr>
  </w:style>
  <w:style w:type="character" w:customStyle="1" w:styleId="BodyTextChar">
    <w:name w:val="Body Text Char"/>
    <w:basedOn w:val="DefaultParagraphFont"/>
    <w:link w:val="BodyText"/>
    <w:uiPriority w:val="1"/>
    <w:rsid w:val="00150695"/>
    <w:rPr>
      <w:rFonts w:ascii="Calibri Light" w:eastAsia="Calibri Light" w:hAnsi="Calibri Light" w:cstheme="minorBidi"/>
      <w:sz w:val="21"/>
      <w:szCs w:val="21"/>
    </w:rPr>
  </w:style>
  <w:style w:type="paragraph" w:customStyle="1" w:styleId="TableParagraph">
    <w:name w:val="Table Paragraph"/>
    <w:basedOn w:val="Normal"/>
    <w:uiPriority w:val="1"/>
    <w:qFormat/>
    <w:rsid w:val="00150695"/>
    <w:pPr>
      <w:widowControl w:val="0"/>
    </w:pPr>
    <w:rPr>
      <w:rFonts w:asciiTheme="minorHAnsi" w:eastAsiaTheme="minorHAnsi" w:hAnsiTheme="minorHAnsi" w:cstheme="minorBidi"/>
      <w:sz w:val="22"/>
      <w:szCs w:val="22"/>
    </w:rPr>
  </w:style>
  <w:style w:type="paragraph" w:styleId="Caption">
    <w:name w:val="caption"/>
    <w:basedOn w:val="Normal"/>
    <w:next w:val="Normal"/>
    <w:semiHidden/>
    <w:qFormat/>
    <w:locked/>
    <w:rsid w:val="00C56A08"/>
    <w:pPr>
      <w:spacing w:after="200"/>
    </w:pPr>
    <w:rPr>
      <w:i/>
      <w:iCs/>
      <w:color w:val="44546A" w:themeColor="text2"/>
      <w:sz w:val="18"/>
      <w:szCs w:val="18"/>
    </w:rPr>
  </w:style>
  <w:style w:type="paragraph" w:styleId="Revision">
    <w:name w:val="Revision"/>
    <w:hidden/>
    <w:rsid w:val="00AD179B"/>
    <w:rPr>
      <w:sz w:val="24"/>
    </w:rPr>
  </w:style>
  <w:style w:type="character" w:styleId="UnresolvedMention">
    <w:name w:val="Unresolved Mention"/>
    <w:basedOn w:val="DefaultParagraphFont"/>
    <w:locked/>
    <w:rsid w:val="00A312E4"/>
    <w:rPr>
      <w:color w:val="808080"/>
      <w:shd w:val="clear" w:color="auto" w:fill="E6E6E6"/>
    </w:rPr>
  </w:style>
  <w:style w:type="paragraph" w:styleId="FootnoteText">
    <w:name w:val="footnote text"/>
    <w:basedOn w:val="Normal"/>
    <w:link w:val="FootnoteTextChar"/>
    <w:semiHidden/>
    <w:locked/>
    <w:rsid w:val="00135186"/>
    <w:rPr>
      <w:sz w:val="20"/>
    </w:rPr>
  </w:style>
  <w:style w:type="character" w:customStyle="1" w:styleId="FootnoteTextChar">
    <w:name w:val="Footnote Text Char"/>
    <w:basedOn w:val="DefaultParagraphFont"/>
    <w:link w:val="FootnoteText"/>
    <w:semiHidden/>
    <w:rsid w:val="00135186"/>
  </w:style>
  <w:style w:type="character" w:styleId="FootnoteReference">
    <w:name w:val="footnote reference"/>
    <w:basedOn w:val="DefaultParagraphFont"/>
    <w:semiHidden/>
    <w:locked/>
    <w:rsid w:val="001351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533920">
      <w:bodyDiv w:val="1"/>
      <w:marLeft w:val="0"/>
      <w:marRight w:val="0"/>
      <w:marTop w:val="0"/>
      <w:marBottom w:val="0"/>
      <w:divBdr>
        <w:top w:val="none" w:sz="0" w:space="0" w:color="auto"/>
        <w:left w:val="none" w:sz="0" w:space="0" w:color="auto"/>
        <w:bottom w:val="none" w:sz="0" w:space="0" w:color="auto"/>
        <w:right w:val="none" w:sz="0" w:space="0" w:color="auto"/>
      </w:divBdr>
    </w:div>
    <w:div w:id="1218202418">
      <w:bodyDiv w:val="1"/>
      <w:marLeft w:val="0"/>
      <w:marRight w:val="0"/>
      <w:marTop w:val="0"/>
      <w:marBottom w:val="0"/>
      <w:divBdr>
        <w:top w:val="none" w:sz="0" w:space="0" w:color="auto"/>
        <w:left w:val="none" w:sz="0" w:space="0" w:color="auto"/>
        <w:bottom w:val="none" w:sz="0" w:space="0" w:color="auto"/>
        <w:right w:val="none" w:sz="0" w:space="0" w:color="auto"/>
      </w:divBdr>
    </w:div>
    <w:div w:id="2105103590">
      <w:bodyDiv w:val="1"/>
      <w:marLeft w:val="0"/>
      <w:marRight w:val="0"/>
      <w:marTop w:val="0"/>
      <w:marBottom w:val="0"/>
      <w:divBdr>
        <w:top w:val="none" w:sz="0" w:space="0" w:color="auto"/>
        <w:left w:val="none" w:sz="0" w:space="0" w:color="auto"/>
        <w:bottom w:val="none" w:sz="0" w:space="0" w:color="auto"/>
        <w:right w:val="none" w:sz="0" w:space="0" w:color="auto"/>
      </w:divBdr>
      <w:divsChild>
        <w:div w:id="1211109614">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helpcenter.veeam.com/docs/backup/vsphere/ms_server.html?ver=95" TargetMode="External"/><Relationship Id="rId26" Type="http://schemas.openxmlformats.org/officeDocument/2006/relationships/hyperlink" Target="https://www.suse.com/documentation/suse-enterprise-storage-5/pdfdoc/book_storage_deployment/book_storage_deployment.pdf"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suse.com/documentation/suse-enterprise-storage-5/book_storage_deployment/data/deployment_osd_recommendation.html" TargetMode="External"/><Relationship Id="rId25" Type="http://schemas.openxmlformats.org/officeDocument/2006/relationships/hyperlink" Target="https://www.suse.com/documentation/ses-4/book_storage_admin/data/book_storage_admin.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veeam.com/documentation-guides-datasheets.html"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suse.com/docrep/documents/1mdg7eq2kz/suse_enterprise_storage_technical_overview_wp.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se.com/docrep/documents/1mdg7eq2kz/suse_enterprise_storage_technical_overview_wp.pdf" TargetMode="External"/><Relationship Id="rId23" Type="http://schemas.openxmlformats.org/officeDocument/2006/relationships/hyperlink" Target="https://www.veeam.com/documentation-guides-datasheets.html" TargetMode="External"/><Relationship Id="rId28" Type="http://schemas.openxmlformats.org/officeDocument/2006/relationships/hyperlink" Target="https://www.suse.com/documentation/suse-enterprise-storage-5/pdfdoc/book_storage_admin/book_storage_admin.pdf"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www.veeam.com/kb2373" TargetMode="External"/><Relationship Id="rId27" Type="http://schemas.openxmlformats.org/officeDocument/2006/relationships/hyperlink" Target="https://www.suse.com/documentation/ses-4/book_storage_admin/data/book_storage_admin.html" TargetMode="External"/><Relationship Id="rId30" Type="http://schemas.openxmlformats.org/officeDocument/2006/relationships/header" Target="header3.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19B84-C2F7-F34B-9204-ABFCEC81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HADW</Company>
  <LinksUpToDate>false</LinksUpToDate>
  <CharactersWithSpaces>12665</CharactersWithSpaces>
  <SharedDoc>false</SharedDoc>
  <HLinks>
    <vt:vector size="6" baseType="variant">
      <vt:variant>
        <vt:i4>5570626</vt:i4>
      </vt:variant>
      <vt:variant>
        <vt:i4>0</vt:i4>
      </vt:variant>
      <vt:variant>
        <vt:i4>0</vt:i4>
      </vt:variant>
      <vt:variant>
        <vt:i4>5</vt:i4>
      </vt:variant>
      <vt:variant>
        <vt:lpwstr>http://www.suse.com/documentation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Associate</dc:creator>
  <cp:keywords/>
  <cp:lastModifiedBy>David Byte</cp:lastModifiedBy>
  <cp:revision>4</cp:revision>
  <cp:lastPrinted>2012-10-22T17:13:00Z</cp:lastPrinted>
  <dcterms:created xsi:type="dcterms:W3CDTF">2018-04-20T13:31:00Z</dcterms:created>
  <dcterms:modified xsi:type="dcterms:W3CDTF">2018-04-20T13:52:00Z</dcterms:modified>
</cp:coreProperties>
</file>